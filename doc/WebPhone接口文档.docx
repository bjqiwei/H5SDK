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F5E" w:rsidRPr="004C283C" w:rsidRDefault="00DB4F5E" w:rsidP="00DB4F5E"/>
    <w:p w:rsidR="00DB4F5E" w:rsidRPr="004C283C" w:rsidRDefault="00DB4F5E" w:rsidP="00DB4F5E"/>
    <w:p w:rsidR="00DB4F5E" w:rsidRPr="003451F9" w:rsidRDefault="00DB4F5E" w:rsidP="00DB4F5E"/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Pr="00806221" w:rsidRDefault="000734F6" w:rsidP="00DB4F5E">
      <w:pPr>
        <w:jc w:val="center"/>
      </w:pPr>
      <w:proofErr w:type="spellStart"/>
      <w:r>
        <w:rPr>
          <w:rFonts w:ascii="宋体" w:hAnsi="宋体" w:hint="eastAsia"/>
          <w:sz w:val="48"/>
          <w:szCs w:val="48"/>
        </w:rPr>
        <w:t>W</w:t>
      </w:r>
      <w:r w:rsidR="00490CA3">
        <w:rPr>
          <w:rFonts w:ascii="宋体" w:hAnsi="宋体"/>
          <w:sz w:val="48"/>
          <w:szCs w:val="48"/>
        </w:rPr>
        <w:t>ebPhone</w:t>
      </w:r>
      <w:proofErr w:type="spellEnd"/>
      <w:r w:rsidR="00DB4F5E">
        <w:rPr>
          <w:rFonts w:ascii="宋体" w:hAnsi="宋体" w:hint="eastAsia"/>
          <w:sz w:val="48"/>
          <w:szCs w:val="48"/>
        </w:rPr>
        <w:t>接口</w:t>
      </w:r>
      <w:r w:rsidR="00806221" w:rsidRPr="00806221">
        <w:rPr>
          <w:rFonts w:ascii="宋体" w:hAnsi="宋体" w:hint="eastAsia"/>
          <w:sz w:val="48"/>
          <w:szCs w:val="48"/>
        </w:rPr>
        <w:t>使用手册</w:t>
      </w:r>
    </w:p>
    <w:p w:rsidR="00DB4F5E" w:rsidRPr="00BA5F2F" w:rsidRDefault="00DB4F5E" w:rsidP="00DB4F5E">
      <w:pPr>
        <w:jc w:val="center"/>
        <w:rPr>
          <w:rFonts w:ascii="宋体" w:hAnsi="宋体"/>
          <w:sz w:val="48"/>
          <w:szCs w:val="48"/>
        </w:rPr>
      </w:pPr>
    </w:p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Default="00DB4F5E" w:rsidP="00DB4F5E"/>
    <w:p w:rsidR="00DB4F5E" w:rsidRPr="004C283C" w:rsidRDefault="00DB4F5E" w:rsidP="00DB4F5E"/>
    <w:p w:rsidR="00DB4F5E" w:rsidRDefault="00DB4F5E" w:rsidP="00DB4F5E">
      <w:pPr>
        <w:jc w:val="center"/>
      </w:pPr>
    </w:p>
    <w:p w:rsidR="00DB4F5E" w:rsidRPr="004C283C" w:rsidRDefault="00DB4F5E" w:rsidP="00DB4F5E">
      <w:pPr>
        <w:jc w:val="center"/>
      </w:pPr>
    </w:p>
    <w:p w:rsidR="00DB4F5E" w:rsidRDefault="00DB4F5E" w:rsidP="00DB4F5E">
      <w:pPr>
        <w:jc w:val="center"/>
      </w:pPr>
      <w:r w:rsidRPr="004C283C">
        <w:t>201</w:t>
      </w:r>
      <w:r w:rsidRPr="004C283C">
        <w:rPr>
          <w:rFonts w:hint="eastAsia"/>
        </w:rPr>
        <w:t>2</w:t>
      </w:r>
      <w:r w:rsidRPr="004C283C">
        <w:rPr>
          <w:rFonts w:hint="eastAsia"/>
        </w:rPr>
        <w:t>年</w:t>
      </w:r>
      <w:r w:rsidRPr="004C283C">
        <w:rPr>
          <w:rFonts w:hint="eastAsia"/>
        </w:rPr>
        <w:t>10</w:t>
      </w:r>
      <w:r w:rsidRPr="004C283C">
        <w:rPr>
          <w:rFonts w:hint="eastAsia"/>
        </w:rPr>
        <w:t>月</w:t>
      </w: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993950" w:rsidRDefault="00993950" w:rsidP="00DB4F5E">
      <w:pPr>
        <w:jc w:val="center"/>
      </w:pPr>
    </w:p>
    <w:p w:rsidR="00E52921" w:rsidRDefault="00E52921">
      <w:pPr>
        <w:widowControl/>
        <w:spacing w:line="240" w:lineRule="auto"/>
        <w:jc w:val="left"/>
      </w:pPr>
      <w:r>
        <w:br w:type="page"/>
      </w:r>
    </w:p>
    <w:p w:rsidR="00993950" w:rsidRDefault="00993950" w:rsidP="00DB4F5E">
      <w:pPr>
        <w:jc w:val="center"/>
      </w:pPr>
    </w:p>
    <w:p w:rsidR="008C033F" w:rsidRDefault="008C033F" w:rsidP="008C033F">
      <w:pPr>
        <w:pStyle w:val="af1"/>
        <w:jc w:val="both"/>
      </w:pPr>
      <w:bookmarkStart w:id="0" w:name="_Toc502395716"/>
      <w:r>
        <w:rPr>
          <w:rFonts w:hint="eastAsia"/>
        </w:rPr>
        <w:t>修订历史</w:t>
      </w:r>
      <w:bookmarkEnd w:id="0"/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994"/>
        <w:gridCol w:w="1701"/>
        <w:gridCol w:w="708"/>
        <w:gridCol w:w="4677"/>
      </w:tblGrid>
      <w:tr w:rsidR="008C033F" w:rsidRPr="00F447C7" w:rsidTr="00CE7CB5">
        <w:trPr>
          <w:trHeight w:val="408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 w:eastAsia="en-US"/>
              </w:rPr>
            </w:pPr>
            <w:r w:rsidRPr="00F447C7"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序号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版本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日期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作者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FFFFFF"/>
            <w:vAlign w:val="center"/>
          </w:tcPr>
          <w:p w:rsidR="008C033F" w:rsidRPr="00F447C7" w:rsidRDefault="0069172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宋体" w:hAnsi="宋体"/>
                <w:b/>
                <w:kern w:val="0"/>
                <w:sz w:val="20"/>
                <w:szCs w:val="20"/>
                <w:lang w:val="nl-NL"/>
              </w:rPr>
            </w:pPr>
            <w:r>
              <w:rPr>
                <w:rFonts w:ascii="宋体" w:hAnsi="宋体" w:hint="eastAsia"/>
                <w:b/>
                <w:kern w:val="0"/>
                <w:sz w:val="20"/>
                <w:szCs w:val="20"/>
                <w:lang w:val="nl-NL"/>
              </w:rPr>
              <w:t>描述</w:t>
            </w:r>
          </w:p>
        </w:tc>
      </w:tr>
      <w:tr w:rsidR="008C033F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1.0</w:t>
            </w:r>
            <w:r w:rsidR="009D18C1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.0.3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D65ED8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C033F" w:rsidRPr="00F447C7" w:rsidRDefault="008C033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 w:rsidRPr="00F447C7"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新建</w:t>
            </w:r>
          </w:p>
        </w:tc>
      </w:tr>
      <w:tr w:rsidR="00A948AD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.0.0.4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A948AD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948AD" w:rsidRPr="00F447C7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修改了注册偶尔失败的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B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UG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。</w:t>
            </w:r>
          </w:p>
        </w:tc>
      </w:tr>
      <w:tr w:rsidR="004F638E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1.0.0.5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E16F17"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4F638E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proofErr w:type="gramStart"/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  <w:proofErr w:type="gramEnd"/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F638E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修复了</w:t>
            </w:r>
            <w:r w:rsidR="00AF031E">
              <w:rPr>
                <w:rFonts w:eastAsia="新宋体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穿透问题。</w:t>
            </w:r>
          </w:p>
        </w:tc>
      </w:tr>
      <w:tr w:rsidR="002803B5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4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803B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1.0.1.5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692215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ind w:firstLineChars="100" w:firstLine="200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 w:rsidR="00692215"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803B5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添加了日志。</w:t>
            </w:r>
          </w:p>
        </w:tc>
      </w:tr>
      <w:tr w:rsidR="00E16F17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2803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5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16F17" w:rsidRDefault="00E16F1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支持了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和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Chrome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内核浏览器</w:t>
            </w:r>
          </w:p>
        </w:tc>
      </w:tr>
      <w:tr w:rsidR="005F760A" w:rsidRPr="00F447C7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CA5FC6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6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</w:t>
            </w:r>
            <w:r w:rsidR="002803B5"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5F760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760A" w:rsidRDefault="00615A52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添加了呼叫进展日志</w:t>
            </w:r>
          </w:p>
        </w:tc>
      </w:tr>
      <w:tr w:rsidR="007C6E67" w:rsidRPr="00CE09EB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7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CD70B5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 w:rsidR="00CD70B5">
              <w:rPr>
                <w:rFonts w:eastAsia="新宋体"/>
                <w:kern w:val="0"/>
                <w:sz w:val="20"/>
                <w:szCs w:val="20"/>
                <w:lang w:val="en-AU"/>
              </w:rPr>
              <w:t>9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7C6E67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C6E67" w:rsidRDefault="00CD70B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添加了保持和接回接口。</w:t>
            </w:r>
          </w:p>
        </w:tc>
      </w:tr>
      <w:tr w:rsidR="00DE6E9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8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15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E6E93" w:rsidRDefault="00DE6E9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修改了对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FireFox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 42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版本的兼容问题</w:t>
            </w:r>
          </w:p>
        </w:tc>
      </w:tr>
      <w:tr w:rsidR="00692215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9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69221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25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045C85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92215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添加了对新版本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WebRTC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的支持。</w:t>
            </w:r>
          </w:p>
        </w:tc>
      </w:tr>
      <w:tr w:rsidR="00125BC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0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2.0.2.11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4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/>
                <w:kern w:val="0"/>
                <w:sz w:val="20"/>
                <w:szCs w:val="20"/>
                <w:lang w:val="en-AU"/>
              </w:rPr>
              <w:t>6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125BC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苏雷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25BC3" w:rsidRDefault="00B01641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修改了长时间静音情况下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NAT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关闭问题。</w:t>
            </w:r>
          </w:p>
        </w:tc>
      </w:tr>
      <w:tr w:rsidR="00F81B7F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1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.0.2.12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28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81B7F" w:rsidRDefault="00F81B7F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添加了</w:t>
            </w:r>
            <w:proofErr w:type="spellStart"/>
            <w:r>
              <w:t>o</w:t>
            </w:r>
            <w:r>
              <w:rPr>
                <w:rFonts w:hint="eastAsia"/>
              </w:rPr>
              <w:t>n</w:t>
            </w:r>
            <w:r>
              <w:t>HeldFailed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on</w:t>
            </w:r>
            <w:r w:rsidRPr="009E0794">
              <w:t>Retrieve</w:t>
            </w:r>
            <w:r>
              <w:rPr>
                <w:rFonts w:hint="eastAsia"/>
              </w:rPr>
              <w:t>Fai</w:t>
            </w:r>
            <w:r>
              <w:t>led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o</w:t>
            </w:r>
            <w:r>
              <w:t>nTransfe</w:t>
            </w:r>
            <w:r>
              <w:rPr>
                <w:rFonts w:hint="eastAsia"/>
              </w:rPr>
              <w:t>rF</w:t>
            </w:r>
            <w:r>
              <w:t>ailed</w:t>
            </w:r>
            <w:proofErr w:type="spellEnd"/>
            <w:r>
              <w:rPr>
                <w:rFonts w:hint="eastAsia"/>
              </w:rPr>
              <w:t>事件</w:t>
            </w:r>
          </w:p>
        </w:tc>
      </w:tr>
      <w:tr w:rsidR="00390133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390133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.1</w:t>
            </w:r>
            <w:r w:rsidR="00F42D5D">
              <w:rPr>
                <w:rFonts w:eastAsia="新宋体"/>
                <w:kern w:val="0"/>
                <w:sz w:val="20"/>
                <w:szCs w:val="20"/>
                <w:lang w:val="nl-NL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90133" w:rsidRDefault="00996BFA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将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 xml:space="preserve">DebugLevel 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接口重命名为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set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Log</w:t>
            </w: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Level</w:t>
            </w:r>
          </w:p>
        </w:tc>
      </w:tr>
      <w:tr w:rsidR="005A61CB" w:rsidRPr="00692215" w:rsidTr="00CE7CB5">
        <w:trPr>
          <w:trHeight w:val="345"/>
        </w:trPr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1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3</w:t>
            </w:r>
          </w:p>
        </w:tc>
        <w:tc>
          <w:tcPr>
            <w:tcW w:w="9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2</w:t>
            </w:r>
            <w:r>
              <w:rPr>
                <w:rFonts w:eastAsia="新宋体"/>
                <w:kern w:val="0"/>
                <w:sz w:val="20"/>
                <w:szCs w:val="20"/>
                <w:lang w:val="nl-NL"/>
              </w:rPr>
              <w:t>.0.3.13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en-AU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2017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年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12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月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30</w:t>
            </w:r>
            <w:r>
              <w:rPr>
                <w:rFonts w:eastAsia="新宋体" w:hint="eastAsia"/>
                <w:kern w:val="0"/>
                <w:sz w:val="20"/>
                <w:szCs w:val="20"/>
                <w:lang w:val="en-AU"/>
              </w:rPr>
              <w:t>日</w:t>
            </w:r>
          </w:p>
        </w:tc>
        <w:tc>
          <w:tcPr>
            <w:tcW w:w="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祁伟</w:t>
            </w:r>
          </w:p>
        </w:tc>
        <w:tc>
          <w:tcPr>
            <w:tcW w:w="4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A61CB" w:rsidRDefault="005A61CB" w:rsidP="002711F1">
            <w:pPr>
              <w:widowControl/>
              <w:overflowPunct w:val="0"/>
              <w:autoSpaceDE w:val="0"/>
              <w:autoSpaceDN w:val="0"/>
              <w:adjustRightInd w:val="0"/>
              <w:spacing w:line="240" w:lineRule="auto"/>
              <w:jc w:val="left"/>
              <w:textAlignment w:val="baseline"/>
              <w:rPr>
                <w:rFonts w:eastAsia="新宋体" w:hint="eastAsia"/>
                <w:kern w:val="0"/>
                <w:sz w:val="20"/>
                <w:szCs w:val="20"/>
                <w:lang w:val="nl-NL"/>
              </w:rPr>
            </w:pPr>
            <w:r>
              <w:rPr>
                <w:rFonts w:eastAsia="新宋体" w:hint="eastAsia"/>
                <w:kern w:val="0"/>
                <w:sz w:val="20"/>
                <w:szCs w:val="20"/>
                <w:lang w:val="nl-NL"/>
              </w:rPr>
              <w:t>修改了登录、登出逻辑</w:t>
            </w:r>
            <w:bookmarkStart w:id="1" w:name="_GoBack"/>
            <w:bookmarkEnd w:id="1"/>
          </w:p>
        </w:tc>
      </w:tr>
    </w:tbl>
    <w:p w:rsidR="008C033F" w:rsidRPr="000C1EC4" w:rsidRDefault="008C033F" w:rsidP="008C033F">
      <w:pPr>
        <w:spacing w:line="240" w:lineRule="auto"/>
        <w:rPr>
          <w:lang w:val="nl-NL"/>
        </w:rPr>
      </w:pPr>
    </w:p>
    <w:p w:rsidR="008C033F" w:rsidRPr="000C1EC4" w:rsidRDefault="008C033F">
      <w:pPr>
        <w:widowControl/>
        <w:spacing w:line="240" w:lineRule="auto"/>
        <w:jc w:val="left"/>
        <w:rPr>
          <w:lang w:val="nl-NL"/>
        </w:rPr>
      </w:pPr>
      <w:r w:rsidRPr="000C1EC4">
        <w:rPr>
          <w:lang w:val="nl-NL"/>
        </w:rPr>
        <w:br w:type="page"/>
      </w:r>
    </w:p>
    <w:p w:rsidR="00E62FEF" w:rsidRDefault="00786505">
      <w:pPr>
        <w:pStyle w:val="1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lastRenderedPageBreak/>
        <w:fldChar w:fldCharType="begin"/>
      </w:r>
      <w:r w:rsidR="00C009CC">
        <w:instrText xml:space="preserve"> TOC \o "1-5" \h \z \u </w:instrText>
      </w:r>
      <w:r>
        <w:fldChar w:fldCharType="separate"/>
      </w:r>
      <w:hyperlink w:anchor="_Toc502395716" w:history="1">
        <w:r w:rsidR="00E62FEF" w:rsidRPr="00B02EBA">
          <w:rPr>
            <w:rStyle w:val="ad"/>
            <w:noProof/>
          </w:rPr>
          <w:t>修订历史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- 2 -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7" w:history="1">
        <w:r w:rsidR="00E62FEF" w:rsidRPr="00B02EBA">
          <w:rPr>
            <w:rStyle w:val="ad"/>
            <w:noProof/>
            <w:kern w:val="0"/>
          </w:rPr>
          <w:t>1.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8" w:history="1">
        <w:r w:rsidR="00E62FEF" w:rsidRPr="00B02EBA">
          <w:rPr>
            <w:rStyle w:val="ad"/>
            <w:noProof/>
          </w:rPr>
          <w:t>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概述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19" w:history="1">
        <w:r w:rsidR="00E62FEF" w:rsidRPr="00B02EBA">
          <w:rPr>
            <w:rStyle w:val="ad"/>
            <w:noProof/>
          </w:rPr>
          <w:t>1.2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版本号说明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_Toc502395719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0" w:history="1">
        <w:r w:rsidR="00E62FEF" w:rsidRPr="00B02EBA">
          <w:rPr>
            <w:rStyle w:val="ad"/>
            <w:noProof/>
          </w:rPr>
          <w:t>1.3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运行环境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1" w:history="1">
        <w:r w:rsidR="00E62FEF" w:rsidRPr="00B02EBA">
          <w:rPr>
            <w:rStyle w:val="ad"/>
            <w:noProof/>
          </w:rPr>
          <w:t>1.4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体系结构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2" w:history="1">
        <w:r w:rsidR="00E62FEF" w:rsidRPr="00B02EBA">
          <w:rPr>
            <w:rStyle w:val="ad"/>
            <w:noProof/>
          </w:rPr>
          <w:t>1.5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</w:t>
        </w:r>
        <w:r w:rsidR="00E62FEF" w:rsidRPr="00B02EBA">
          <w:rPr>
            <w:rStyle w:val="ad"/>
            <w:noProof/>
          </w:rPr>
          <w:t>WebPhone SDK</w:t>
        </w:r>
        <w:r w:rsidR="00E62FEF" w:rsidRPr="00B02EBA">
          <w:rPr>
            <w:rStyle w:val="ad"/>
            <w:noProof/>
          </w:rPr>
          <w:t>进行编程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3" w:history="1">
        <w:r w:rsidR="00E62FEF" w:rsidRPr="00B02EBA">
          <w:rPr>
            <w:rStyle w:val="ad"/>
            <w:noProof/>
          </w:rPr>
          <w:t>1.6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查看日志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4" w:history="1">
        <w:r w:rsidR="00E62FEF" w:rsidRPr="00B02EBA">
          <w:rPr>
            <w:rStyle w:val="ad"/>
            <w:noProof/>
          </w:rPr>
          <w:t>1.7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使用介绍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5" w:history="1">
        <w:r w:rsidR="00E62FEF" w:rsidRPr="00B02EBA">
          <w:rPr>
            <w:rStyle w:val="ad"/>
            <w:rFonts w:ascii="黑体"/>
            <w:noProof/>
          </w:rPr>
          <w:t>2.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典型应用流程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6" w:history="1">
        <w:r w:rsidR="00E62FEF" w:rsidRPr="00B02EBA">
          <w:rPr>
            <w:rStyle w:val="ad"/>
            <w:noProof/>
          </w:rPr>
          <w:t>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7" w:history="1">
        <w:r w:rsidR="00E62FEF" w:rsidRPr="00B02EBA">
          <w:rPr>
            <w:rStyle w:val="ad"/>
            <w:noProof/>
          </w:rPr>
          <w:t>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8" w:history="1">
        <w:r w:rsidR="00E62FEF" w:rsidRPr="00B02EBA">
          <w:rPr>
            <w:rStyle w:val="ad"/>
            <w:rFonts w:ascii="黑体"/>
            <w:noProof/>
          </w:rPr>
          <w:t>3.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rFonts w:ascii="黑体"/>
            <w:noProof/>
          </w:rPr>
          <w:t>错误码定义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29" w:history="1">
        <w:r w:rsidR="00E62FEF" w:rsidRPr="00B02EBA">
          <w:rPr>
            <w:rStyle w:val="ad"/>
            <w:noProof/>
          </w:rPr>
          <w:t>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呼叫错误码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_Toc502395729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11"/>
        <w:tabs>
          <w:tab w:val="left" w:pos="420"/>
          <w:tab w:val="right" w:leader="dot" w:pos="8302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0" w:history="1">
        <w:r w:rsidR="00E62FEF" w:rsidRPr="00B02EBA">
          <w:rPr>
            <w:rStyle w:val="ad"/>
            <w:noProof/>
            <w:kern w:val="0"/>
          </w:rPr>
          <w:t>4.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  <w:kern w:val="0"/>
          </w:rPr>
          <w:t>WebPhone</w:t>
        </w:r>
        <w:r w:rsidR="00E62FEF" w:rsidRPr="00B02EBA">
          <w:rPr>
            <w:rStyle w:val="ad"/>
            <w:noProof/>
            <w:kern w:val="0"/>
          </w:rPr>
          <w:t>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1" w:history="1">
        <w:r w:rsidR="00E62FEF" w:rsidRPr="00B02EBA">
          <w:rPr>
            <w:rStyle w:val="ad"/>
            <w:noProof/>
          </w:rPr>
          <w:t>4.1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属性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2" w:history="1">
        <w:r w:rsidR="00E62FEF" w:rsidRPr="00B02EBA">
          <w:rPr>
            <w:rStyle w:val="ad"/>
            <w:noProof/>
          </w:rPr>
          <w:t>4.1.1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callid-</w:t>
        </w:r>
        <w:r w:rsidR="00E62FEF" w:rsidRPr="00B02EBA">
          <w:rPr>
            <w:rStyle w:val="ad"/>
            <w:noProof/>
          </w:rPr>
          <w:t>通话</w:t>
        </w:r>
        <w:r w:rsidR="00E62FEF" w:rsidRPr="00B02EBA">
          <w:rPr>
            <w:rStyle w:val="ad"/>
            <w:noProof/>
          </w:rPr>
          <w:t>ID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3" w:history="1">
        <w:r w:rsidR="00E62FEF" w:rsidRPr="00B02EBA">
          <w:rPr>
            <w:rStyle w:val="ad"/>
            <w:noProof/>
          </w:rPr>
          <w:t>4.2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WebPhone</w:t>
        </w:r>
        <w:r w:rsidR="00E62FEF" w:rsidRPr="00B02EBA">
          <w:rPr>
            <w:rStyle w:val="ad"/>
            <w:noProof/>
          </w:rPr>
          <w:t>主调函数说明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4" w:history="1">
        <w:r w:rsidR="00E62FEF" w:rsidRPr="00B02EBA">
          <w:rPr>
            <w:rStyle w:val="ad"/>
            <w:noProof/>
          </w:rPr>
          <w:t>4.2.1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设置日志级别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5" w:history="1">
        <w:r w:rsidR="00E62FEF" w:rsidRPr="00B02EBA">
          <w:rPr>
            <w:rStyle w:val="ad"/>
            <w:noProof/>
          </w:rPr>
          <w:t>4.2.2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初始化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6" w:history="1">
        <w:r w:rsidR="00E62FEF" w:rsidRPr="00B02EBA">
          <w:rPr>
            <w:rStyle w:val="ad"/>
            <w:noProof/>
          </w:rPr>
          <w:t>4.2.3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10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7" w:history="1">
        <w:r w:rsidR="00E62FEF" w:rsidRPr="00B02EBA">
          <w:rPr>
            <w:rStyle w:val="ad"/>
            <w:noProof/>
          </w:rPr>
          <w:t>4.2.4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退出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8" w:history="1">
        <w:r w:rsidR="00E62FEF" w:rsidRPr="00B02EBA">
          <w:rPr>
            <w:rStyle w:val="ad"/>
            <w:noProof/>
          </w:rPr>
          <w:t>4.2.5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获取版本号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11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39" w:history="1">
        <w:r w:rsidR="00E62FEF" w:rsidRPr="00B02EBA">
          <w:rPr>
            <w:rStyle w:val="ad"/>
            <w:noProof/>
          </w:rPr>
          <w:t>4.2.6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外呼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_Toc502395739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0" w:history="1">
        <w:r w:rsidR="00E62FEF" w:rsidRPr="00B02EBA">
          <w:rPr>
            <w:rStyle w:val="ad"/>
            <w:noProof/>
          </w:rPr>
          <w:t>4.2.7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挂机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12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1" w:history="1">
        <w:r w:rsidR="00E62FEF" w:rsidRPr="00B02EBA">
          <w:rPr>
            <w:rStyle w:val="ad"/>
            <w:noProof/>
          </w:rPr>
          <w:t>4.2.8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应答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2" w:history="1">
        <w:r w:rsidR="00E62FEF" w:rsidRPr="00B02EBA">
          <w:rPr>
            <w:rStyle w:val="ad"/>
            <w:noProof/>
          </w:rPr>
          <w:t>4.2.9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保持通话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13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3" w:history="1">
        <w:r w:rsidR="00E62FEF" w:rsidRPr="00B02EBA">
          <w:rPr>
            <w:rStyle w:val="ad"/>
            <w:noProof/>
          </w:rPr>
          <w:t>4.2.10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恢复通话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4" w:history="1">
        <w:r w:rsidR="00E62FEF" w:rsidRPr="00B02EBA">
          <w:rPr>
            <w:rStyle w:val="ad"/>
            <w:noProof/>
          </w:rPr>
          <w:t>4.2.11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呼叫转移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14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5" w:history="1">
        <w:r w:rsidR="00E62FEF" w:rsidRPr="00B02EBA">
          <w:rPr>
            <w:rStyle w:val="ad"/>
            <w:noProof/>
          </w:rPr>
          <w:t>4.2.12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发送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21"/>
        <w:tabs>
          <w:tab w:val="left" w:pos="1260"/>
          <w:tab w:val="right" w:leader="dot" w:pos="8302"/>
        </w:tabs>
        <w:ind w:left="36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6" w:history="1">
        <w:r w:rsidR="00E62FEF" w:rsidRPr="00B02EBA">
          <w:rPr>
            <w:rStyle w:val="ad"/>
            <w:noProof/>
          </w:rPr>
          <w:t>4.3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响应事件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47" w:history="1">
        <w:r w:rsidR="00E62FEF" w:rsidRPr="00B02EBA">
          <w:rPr>
            <w:rStyle w:val="ad"/>
            <w:noProof/>
          </w:rPr>
          <w:t>4.3.1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注册事件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8" w:history="1">
        <w:r w:rsidR="00E62FEF" w:rsidRPr="00B02EBA">
          <w:rPr>
            <w:rStyle w:val="ad"/>
            <w:noProof/>
          </w:rPr>
          <w:t>4.3.1.1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onConnected-</w:t>
        </w:r>
        <w:r w:rsidR="00E62FEF" w:rsidRPr="00B02EBA">
          <w:rPr>
            <w:rStyle w:val="ad"/>
            <w:noProof/>
          </w:rPr>
          <w:t>注册成功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49" w:history="1">
        <w:r w:rsidR="00E62FEF" w:rsidRPr="00B02EBA">
          <w:rPr>
            <w:rStyle w:val="ad"/>
            <w:noProof/>
          </w:rPr>
          <w:t>4.3.1.2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onConnectError-</w:t>
        </w:r>
        <w:r w:rsidR="00E62FEF" w:rsidRPr="00B02EBA">
          <w:rPr>
            <w:rStyle w:val="ad"/>
            <w:noProof/>
          </w:rPr>
          <w:t>连接失败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_Toc502395749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15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0" w:history="1">
        <w:r w:rsidR="00E62FEF" w:rsidRPr="00B02EBA">
          <w:rPr>
            <w:rStyle w:val="ad"/>
            <w:noProof/>
          </w:rPr>
          <w:t>4.3.1.3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onLogout - </w:t>
        </w:r>
        <w:r w:rsidR="00E62FEF" w:rsidRPr="00B02EBA">
          <w:rPr>
            <w:rStyle w:val="ad"/>
            <w:noProof/>
          </w:rPr>
          <w:t>登出成功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31"/>
        <w:tabs>
          <w:tab w:val="left" w:pos="1680"/>
          <w:tab w:val="right" w:leader="dot" w:pos="8302"/>
        </w:tabs>
        <w:ind w:left="7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502395751" w:history="1">
        <w:r w:rsidR="00E62FEF" w:rsidRPr="00B02EBA">
          <w:rPr>
            <w:rStyle w:val="ad"/>
            <w:noProof/>
          </w:rPr>
          <w:t>4.3.2</w:t>
        </w:r>
        <w:r w:rsidR="00E62FEF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E62FEF" w:rsidRPr="00B02EBA">
          <w:rPr>
            <w:rStyle w:val="ad"/>
            <w:noProof/>
          </w:rPr>
          <w:t>VoIP</w:t>
        </w:r>
        <w:r w:rsidR="00E62FEF" w:rsidRPr="00B02EBA">
          <w:rPr>
            <w:rStyle w:val="ad"/>
            <w:noProof/>
          </w:rPr>
          <w:t>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2" w:history="1">
        <w:r w:rsidR="00E62FEF" w:rsidRPr="00B02EBA">
          <w:rPr>
            <w:rStyle w:val="ad"/>
            <w:noProof/>
          </w:rPr>
          <w:t>4.3.2.1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onReceived - </w:t>
        </w:r>
        <w:r w:rsidR="00E62FEF" w:rsidRPr="00B02EBA">
          <w:rPr>
            <w:rStyle w:val="ad"/>
            <w:noProof/>
          </w:rPr>
          <w:t>接到呼叫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3" w:history="1">
        <w:r w:rsidR="00E62FEF" w:rsidRPr="00B02EBA">
          <w:rPr>
            <w:rStyle w:val="ad"/>
            <w:noProof/>
          </w:rPr>
          <w:t>4.3.2.2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onOriginated– </w:t>
        </w:r>
        <w:r w:rsidR="00E62FEF" w:rsidRPr="00B02EBA">
          <w:rPr>
            <w:rStyle w:val="ad"/>
            <w:noProof/>
          </w:rPr>
          <w:t>外呼中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16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4" w:history="1">
        <w:r w:rsidR="00E62FEF" w:rsidRPr="00B02EBA">
          <w:rPr>
            <w:rStyle w:val="ad"/>
            <w:noProof/>
          </w:rPr>
          <w:t>4.3.2.3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onDelivered - </w:t>
        </w:r>
        <w:r w:rsidR="00E62FEF" w:rsidRPr="00B02EBA">
          <w:rPr>
            <w:rStyle w:val="ad"/>
            <w:noProof/>
          </w:rPr>
          <w:t>呼叫振铃中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5" w:history="1">
        <w:r w:rsidR="00E62FEF" w:rsidRPr="00B02EBA">
          <w:rPr>
            <w:rStyle w:val="ad"/>
            <w:noProof/>
          </w:rPr>
          <w:t>4.3.2.4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onEstablished–</w:t>
        </w:r>
        <w:r w:rsidR="00E62FEF" w:rsidRPr="00B02EBA">
          <w:rPr>
            <w:rStyle w:val="ad"/>
            <w:noProof/>
          </w:rPr>
          <w:t>应答事件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_Toc502395755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6" w:history="1">
        <w:r w:rsidR="00E62FEF" w:rsidRPr="00B02EBA">
          <w:rPr>
            <w:rStyle w:val="ad"/>
            <w:noProof/>
          </w:rPr>
          <w:t>4.3.2.5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onMakeCallFailed - </w:t>
        </w:r>
        <w:r w:rsidR="00E62FEF" w:rsidRPr="00B02EBA">
          <w:rPr>
            <w:rStyle w:val="ad"/>
            <w:noProof/>
          </w:rPr>
          <w:t>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_Toc502395756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17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7" w:history="1">
        <w:r w:rsidR="00E62FEF" w:rsidRPr="00B02EBA">
          <w:rPr>
            <w:rStyle w:val="ad"/>
            <w:noProof/>
          </w:rPr>
          <w:t>4.3.2.6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onCallCleared - </w:t>
        </w:r>
        <w:r w:rsidR="00E62FEF" w:rsidRPr="00B02EBA">
          <w:rPr>
            <w:rStyle w:val="ad"/>
            <w:noProof/>
          </w:rPr>
          <w:t>呼叫被释放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_Toc502395757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8" w:history="1">
        <w:r w:rsidR="00E62FEF" w:rsidRPr="00B02EBA">
          <w:rPr>
            <w:rStyle w:val="ad"/>
            <w:noProof/>
          </w:rPr>
          <w:t>4.3.2.7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 - </w:t>
        </w:r>
        <w:r w:rsidR="00E62FEF" w:rsidRPr="00B02EBA">
          <w:rPr>
            <w:rStyle w:val="ad"/>
            <w:noProof/>
          </w:rPr>
          <w:t>保持呼叫成功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_Toc502395758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59" w:history="1">
        <w:r w:rsidR="00E62FEF" w:rsidRPr="00B02EBA">
          <w:rPr>
            <w:rStyle w:val="ad"/>
            <w:noProof/>
          </w:rPr>
          <w:t>4.3.2.8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onHeldFailed - </w:t>
        </w:r>
        <w:r w:rsidR="00E62FEF" w:rsidRPr="00B02EBA">
          <w:rPr>
            <w:rStyle w:val="ad"/>
            <w:noProof/>
          </w:rPr>
          <w:t>保持呼叫失败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_Toc502395759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100"/>
          <w:tab w:val="right" w:leader="dot" w:pos="8302"/>
        </w:tabs>
        <w:ind w:left="1080"/>
        <w:rPr>
          <w:noProof/>
        </w:rPr>
      </w:pPr>
      <w:hyperlink w:anchor="_Toc502395760" w:history="1">
        <w:r w:rsidR="00E62FEF" w:rsidRPr="00B02EBA">
          <w:rPr>
            <w:rStyle w:val="ad"/>
            <w:noProof/>
          </w:rPr>
          <w:t>4.3.2.9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onRetrieved–</w:t>
        </w:r>
        <w:r w:rsidR="00E62FEF" w:rsidRPr="00B02EBA">
          <w:rPr>
            <w:rStyle w:val="ad"/>
            <w:noProof/>
          </w:rPr>
          <w:t>取消保持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_Toc502395760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18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1" w:history="1">
        <w:r w:rsidR="00E62FEF" w:rsidRPr="00B02EBA">
          <w:rPr>
            <w:rStyle w:val="ad"/>
            <w:noProof/>
          </w:rPr>
          <w:t>4.3.2.10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onRetrieveFailed–</w:t>
        </w:r>
        <w:r w:rsidR="00E62FEF" w:rsidRPr="00B02EBA">
          <w:rPr>
            <w:rStyle w:val="ad"/>
            <w:noProof/>
          </w:rPr>
          <w:t>取消保持失败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_Toc502395761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2" w:history="1">
        <w:r w:rsidR="00E62FEF" w:rsidRPr="00B02EBA">
          <w:rPr>
            <w:rStyle w:val="ad"/>
            <w:noProof/>
          </w:rPr>
          <w:t>4.3.2.11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onTransferred - </w:t>
        </w:r>
        <w:r w:rsidR="00E62FEF" w:rsidRPr="00B02EBA">
          <w:rPr>
            <w:rStyle w:val="ad"/>
            <w:noProof/>
          </w:rPr>
          <w:t>呼叫转接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_Toc502395762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3" w:history="1">
        <w:r w:rsidR="00E62FEF" w:rsidRPr="00B02EBA">
          <w:rPr>
            <w:rStyle w:val="ad"/>
            <w:noProof/>
          </w:rPr>
          <w:t>4.3.2.12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 xml:space="preserve">onTransferFailed - </w:t>
        </w:r>
        <w:r w:rsidR="00E62FEF" w:rsidRPr="00B02EBA">
          <w:rPr>
            <w:rStyle w:val="ad"/>
            <w:noProof/>
          </w:rPr>
          <w:t>呼叫转接失败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_Toc502395763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19</w:t>
        </w:r>
        <w:r w:rsidR="00E62FEF">
          <w:rPr>
            <w:noProof/>
            <w:webHidden/>
          </w:rPr>
          <w:fldChar w:fldCharType="end"/>
        </w:r>
      </w:hyperlink>
    </w:p>
    <w:p w:rsidR="00E62FEF" w:rsidRDefault="00CE09EB">
      <w:pPr>
        <w:pStyle w:val="41"/>
        <w:tabs>
          <w:tab w:val="left" w:pos="2520"/>
          <w:tab w:val="right" w:leader="dot" w:pos="8302"/>
        </w:tabs>
        <w:ind w:left="1080"/>
        <w:rPr>
          <w:noProof/>
        </w:rPr>
      </w:pPr>
      <w:hyperlink w:anchor="_Toc502395764" w:history="1">
        <w:r w:rsidR="00E62FEF" w:rsidRPr="00B02EBA">
          <w:rPr>
            <w:rStyle w:val="ad"/>
            <w:noProof/>
          </w:rPr>
          <w:t>4.3.2.13</w:t>
        </w:r>
        <w:r w:rsidR="00E62FEF">
          <w:rPr>
            <w:noProof/>
          </w:rPr>
          <w:tab/>
        </w:r>
        <w:r w:rsidR="00E62FEF" w:rsidRPr="00B02EBA">
          <w:rPr>
            <w:rStyle w:val="ad"/>
            <w:noProof/>
          </w:rPr>
          <w:t>onDtmfReceived-</w:t>
        </w:r>
        <w:r w:rsidR="00E62FEF" w:rsidRPr="00B02EBA">
          <w:rPr>
            <w:rStyle w:val="ad"/>
            <w:noProof/>
          </w:rPr>
          <w:t>收到</w:t>
        </w:r>
        <w:r w:rsidR="00E62FEF" w:rsidRPr="00B02EBA">
          <w:rPr>
            <w:rStyle w:val="ad"/>
            <w:noProof/>
          </w:rPr>
          <w:t>DTMF</w:t>
        </w:r>
        <w:r w:rsidR="00E62FEF" w:rsidRPr="00B02EBA">
          <w:rPr>
            <w:rStyle w:val="ad"/>
            <w:noProof/>
          </w:rPr>
          <w:t>按键</w:t>
        </w:r>
        <w:r w:rsidR="00E62FEF">
          <w:rPr>
            <w:noProof/>
            <w:webHidden/>
          </w:rPr>
          <w:tab/>
        </w:r>
        <w:r w:rsidR="00E62FEF">
          <w:rPr>
            <w:noProof/>
            <w:webHidden/>
          </w:rPr>
          <w:fldChar w:fldCharType="begin"/>
        </w:r>
        <w:r w:rsidR="00E62FEF">
          <w:rPr>
            <w:noProof/>
            <w:webHidden/>
          </w:rPr>
          <w:instrText xml:space="preserve"> PAGEREF _Toc502395764 \h </w:instrText>
        </w:r>
        <w:r w:rsidR="00E62FEF">
          <w:rPr>
            <w:noProof/>
            <w:webHidden/>
          </w:rPr>
        </w:r>
        <w:r w:rsidR="00E62FEF">
          <w:rPr>
            <w:noProof/>
            <w:webHidden/>
          </w:rPr>
          <w:fldChar w:fldCharType="separate"/>
        </w:r>
        <w:r w:rsidR="00E62FEF">
          <w:rPr>
            <w:noProof/>
            <w:webHidden/>
          </w:rPr>
          <w:t>20</w:t>
        </w:r>
        <w:r w:rsidR="00E62FEF">
          <w:rPr>
            <w:noProof/>
            <w:webHidden/>
          </w:rPr>
          <w:fldChar w:fldCharType="end"/>
        </w:r>
      </w:hyperlink>
    </w:p>
    <w:p w:rsidR="00993950" w:rsidRDefault="00786505" w:rsidP="00DB4F5E">
      <w:pPr>
        <w:jc w:val="center"/>
        <w:sectPr w:rsidR="00993950" w:rsidSect="00A85DA2">
          <w:headerReference w:type="even" r:id="rId8"/>
          <w:headerReference w:type="default" r:id="rId9"/>
          <w:footerReference w:type="default" r:id="rId10"/>
          <w:headerReference w:type="first" r:id="rId11"/>
          <w:pgSz w:w="11906" w:h="16838" w:code="9"/>
          <w:pgMar w:top="1440" w:right="1797" w:bottom="1440" w:left="1797" w:header="851" w:footer="992" w:gutter="0"/>
          <w:pgNumType w:fmt="numberInDash" w:start="1"/>
          <w:cols w:space="425"/>
          <w:docGrid w:type="lines" w:linePitch="312"/>
        </w:sectPr>
      </w:pPr>
      <w:r>
        <w:fldChar w:fldCharType="end"/>
      </w:r>
    </w:p>
    <w:p w:rsidR="00054EFB" w:rsidRDefault="000774A2" w:rsidP="00DA610B">
      <w:pPr>
        <w:pStyle w:val="1"/>
        <w:jc w:val="both"/>
        <w:rPr>
          <w:kern w:val="0"/>
        </w:rPr>
      </w:pPr>
      <w:bookmarkStart w:id="2" w:name="_Toc502395717"/>
      <w:proofErr w:type="spellStart"/>
      <w:r>
        <w:rPr>
          <w:kern w:val="0"/>
        </w:rPr>
        <w:lastRenderedPageBreak/>
        <w:t>W</w:t>
      </w:r>
      <w:r w:rsidR="00625EF4">
        <w:rPr>
          <w:kern w:val="0"/>
        </w:rPr>
        <w:t>eb</w:t>
      </w:r>
      <w:r>
        <w:rPr>
          <w:kern w:val="0"/>
        </w:rPr>
        <w:t>P</w:t>
      </w:r>
      <w:r w:rsidR="00625EF4">
        <w:rPr>
          <w:kern w:val="0"/>
        </w:rPr>
        <w:t>h</w:t>
      </w:r>
      <w:r w:rsidR="00625EF4">
        <w:rPr>
          <w:rFonts w:hint="eastAsia"/>
          <w:kern w:val="0"/>
        </w:rPr>
        <w:t>on</w:t>
      </w:r>
      <w:r w:rsidR="00625EF4">
        <w:rPr>
          <w:kern w:val="0"/>
        </w:rPr>
        <w:t>e</w:t>
      </w:r>
      <w:proofErr w:type="spellEnd"/>
      <w:r w:rsidR="00A32E85" w:rsidRPr="00DB4F5E">
        <w:rPr>
          <w:kern w:val="0"/>
        </w:rPr>
        <w:t>介绍</w:t>
      </w:r>
      <w:bookmarkEnd w:id="2"/>
    </w:p>
    <w:p w:rsidR="00054EFB" w:rsidRPr="000627F2" w:rsidRDefault="00054EFB" w:rsidP="00054EFB">
      <w:pPr>
        <w:pStyle w:val="2"/>
      </w:pPr>
      <w:bookmarkStart w:id="3" w:name="_Toc398716406"/>
      <w:bookmarkStart w:id="4" w:name="_Toc502395718"/>
      <w:r>
        <w:rPr>
          <w:rStyle w:val="aa"/>
          <w:rFonts w:hint="eastAsia"/>
          <w:b/>
        </w:rPr>
        <w:t>概述</w:t>
      </w:r>
      <w:bookmarkEnd w:id="3"/>
      <w:bookmarkEnd w:id="4"/>
    </w:p>
    <w:p w:rsidR="00C1097C" w:rsidRDefault="00F320E1" w:rsidP="00C1097C">
      <w:pPr>
        <w:ind w:firstLine="420"/>
      </w:pPr>
      <w:bookmarkStart w:id="5" w:name="OLE_LINK12"/>
      <w:bookmarkStart w:id="6" w:name="OLE_LINK13"/>
      <w:bookmarkStart w:id="7" w:name="OLE_LINK3"/>
      <w:proofErr w:type="spellStart"/>
      <w:r>
        <w:t>WebPhone</w:t>
      </w:r>
      <w:proofErr w:type="spellEnd"/>
      <w:r>
        <w:t xml:space="preserve"> </w:t>
      </w:r>
      <w:r w:rsidR="00C20CA2">
        <w:t>SDK</w:t>
      </w:r>
      <w:r w:rsidR="00C20CA2">
        <w:rPr>
          <w:rFonts w:hint="eastAsia"/>
        </w:rPr>
        <w:t>是使用了</w:t>
      </w:r>
      <w:proofErr w:type="spellStart"/>
      <w:r w:rsidR="00C20CA2">
        <w:rPr>
          <w:rFonts w:hint="eastAsia"/>
        </w:rPr>
        <w:t>WebSocket+WebRTC</w:t>
      </w:r>
      <w:proofErr w:type="spellEnd"/>
      <w:r w:rsidR="00C011C1">
        <w:rPr>
          <w:rFonts w:hint="eastAsia"/>
        </w:rPr>
        <w:t>标准</w:t>
      </w:r>
      <w:r w:rsidR="00C20CA2">
        <w:rPr>
          <w:rFonts w:hint="eastAsia"/>
        </w:rPr>
        <w:t>，在浏览器中支持音频通话</w:t>
      </w:r>
      <w:r w:rsidR="00C1097C">
        <w:rPr>
          <w:rFonts w:hint="eastAsia"/>
        </w:rPr>
        <w:t>。</w:t>
      </w:r>
      <w:r w:rsidR="00596EE7">
        <w:rPr>
          <w:rFonts w:hint="eastAsia"/>
        </w:rPr>
        <w:t>Fire</w:t>
      </w:r>
      <w:r w:rsidR="00596EE7">
        <w:t>fox</w:t>
      </w:r>
      <w:r w:rsidR="00596EE7">
        <w:rPr>
          <w:rFonts w:hint="eastAsia"/>
        </w:rPr>
        <w:t>和</w:t>
      </w:r>
      <w:r w:rsidR="00941A1D">
        <w:rPr>
          <w:rFonts w:hint="eastAsia"/>
        </w:rPr>
        <w:t>C</w:t>
      </w:r>
      <w:r w:rsidR="00596EE7">
        <w:rPr>
          <w:rFonts w:hint="eastAsia"/>
        </w:rPr>
        <w:t>hrome</w:t>
      </w:r>
      <w:r w:rsidR="00596EE7">
        <w:rPr>
          <w:rFonts w:hint="eastAsia"/>
        </w:rPr>
        <w:t>浏览器支持了</w:t>
      </w:r>
      <w:r w:rsidR="00596EE7">
        <w:rPr>
          <w:rFonts w:hint="eastAsia"/>
        </w:rPr>
        <w:t>WebRTC</w:t>
      </w:r>
      <w:r w:rsidR="00596EE7">
        <w:rPr>
          <w:rFonts w:hint="eastAsia"/>
        </w:rPr>
        <w:t>，</w:t>
      </w:r>
      <w:r w:rsidR="00596EE7">
        <w:rPr>
          <w:rFonts w:hint="eastAsia"/>
        </w:rPr>
        <w:t>I</w:t>
      </w:r>
      <w:r w:rsidR="00596EE7">
        <w:t>E</w:t>
      </w:r>
      <w:r w:rsidR="00596EE7">
        <w:rPr>
          <w:rFonts w:hint="eastAsia"/>
        </w:rPr>
        <w:t>没有支持此标准</w:t>
      </w:r>
      <w:r w:rsidR="00AC1166">
        <w:rPr>
          <w:rFonts w:hint="eastAsia"/>
        </w:rPr>
        <w:t>。因此，此</w:t>
      </w:r>
      <w:r w:rsidR="00AC1166">
        <w:rPr>
          <w:rFonts w:hint="eastAsia"/>
        </w:rPr>
        <w:t>S</w:t>
      </w:r>
      <w:r w:rsidR="00AC1166">
        <w:t>DK</w:t>
      </w:r>
      <w:r w:rsidR="00AC1166">
        <w:rPr>
          <w:rFonts w:hint="eastAsia"/>
        </w:rPr>
        <w:t>只适用于</w:t>
      </w:r>
      <w:r w:rsidR="00AC1166">
        <w:rPr>
          <w:rFonts w:hint="eastAsia"/>
        </w:rPr>
        <w:t>F</w:t>
      </w:r>
      <w:r w:rsidR="00AC1166">
        <w:t xml:space="preserve">irefox </w:t>
      </w:r>
      <w:r w:rsidR="00AC1166">
        <w:rPr>
          <w:rFonts w:hint="eastAsia"/>
        </w:rPr>
        <w:t>和</w:t>
      </w:r>
      <w:r w:rsidR="00AC1166">
        <w:rPr>
          <w:rFonts w:hint="eastAsia"/>
        </w:rPr>
        <w:t>C</w:t>
      </w:r>
      <w:r w:rsidR="00AC1166">
        <w:t>hrome</w:t>
      </w:r>
      <w:r w:rsidR="00AC1166">
        <w:rPr>
          <w:rFonts w:hint="eastAsia"/>
        </w:rPr>
        <w:t>浏览器。</w:t>
      </w:r>
    </w:p>
    <w:p w:rsidR="00EB1477" w:rsidRPr="00DC5CDB" w:rsidRDefault="00EB1477" w:rsidP="00EB1477">
      <w:pPr>
        <w:pStyle w:val="2"/>
        <w:rPr>
          <w:rStyle w:val="aa"/>
          <w:b/>
        </w:rPr>
      </w:pPr>
      <w:bookmarkStart w:id="8" w:name="_Toc502395719"/>
      <w:r w:rsidRPr="00DC5CDB">
        <w:rPr>
          <w:rStyle w:val="aa"/>
          <w:rFonts w:hint="eastAsia"/>
          <w:b/>
        </w:rPr>
        <w:t>版本号说明</w:t>
      </w:r>
      <w:bookmarkEnd w:id="8"/>
    </w:p>
    <w:p w:rsidR="00EB1477" w:rsidRDefault="00246F65" w:rsidP="00C63181">
      <w:r>
        <w:rPr>
          <w:rFonts w:hint="eastAsia"/>
        </w:rPr>
        <w:tab/>
      </w:r>
      <w:r w:rsidR="00EB1477">
        <w:rPr>
          <w:rFonts w:hint="eastAsia"/>
        </w:rPr>
        <w:t>本控件的版本格式为</w:t>
      </w:r>
      <w:r w:rsidR="00EB1477">
        <w:rPr>
          <w:rFonts w:hint="eastAsia"/>
        </w:rPr>
        <w:t>*.*.*.*</w:t>
      </w:r>
      <w:r w:rsidR="00EB1477">
        <w:rPr>
          <w:rFonts w:hint="eastAsia"/>
        </w:rPr>
        <w:t>，</w:t>
      </w:r>
      <w:r w:rsidR="00F7704C">
        <w:t>W</w:t>
      </w:r>
      <w:r w:rsidR="00944E17">
        <w:t>eb</w:t>
      </w:r>
      <w:r w:rsidR="00F7704C">
        <w:t>P</w:t>
      </w:r>
      <w:r w:rsidR="00944E17">
        <w:t>hone</w:t>
      </w:r>
      <w:r w:rsidR="00D45DF8">
        <w:t>.js</w:t>
      </w:r>
      <w:r w:rsidR="00E9234C">
        <w:rPr>
          <w:rFonts w:hint="eastAsia"/>
        </w:rPr>
        <w:t>中</w:t>
      </w:r>
      <w:r w:rsidR="00EB1477">
        <w:rPr>
          <w:rFonts w:hint="eastAsia"/>
        </w:rPr>
        <w:t>查看，或者在运行时通过</w:t>
      </w:r>
      <w:proofErr w:type="spellStart"/>
      <w:r w:rsidR="00944E17">
        <w:rPr>
          <w:rFonts w:hint="eastAsia"/>
        </w:rPr>
        <w:t>W</w:t>
      </w:r>
      <w:r w:rsidR="00944E17">
        <w:t>ebPhone.</w:t>
      </w:r>
      <w:r w:rsidR="00EB1477">
        <w:rPr>
          <w:rFonts w:hint="eastAsia"/>
        </w:rPr>
        <w:t>getVersion</w:t>
      </w:r>
      <w:proofErr w:type="spellEnd"/>
      <w:r w:rsidR="00EB1477">
        <w:rPr>
          <w:rFonts w:hint="eastAsia"/>
        </w:rPr>
        <w:t>接口获取。版本号从左到右为“大</w:t>
      </w:r>
      <w:r w:rsidR="00EB1477">
        <w:rPr>
          <w:rFonts w:hint="eastAsia"/>
        </w:rPr>
        <w:t>.</w:t>
      </w:r>
      <w:r w:rsidR="00EB1477">
        <w:rPr>
          <w:rFonts w:hint="eastAsia"/>
        </w:rPr>
        <w:t>中</w:t>
      </w:r>
      <w:r w:rsidR="00EB1477">
        <w:rPr>
          <w:rFonts w:hint="eastAsia"/>
        </w:rPr>
        <w:t>.</w:t>
      </w:r>
      <w:r w:rsidR="00EB1477">
        <w:rPr>
          <w:rFonts w:hint="eastAsia"/>
        </w:rPr>
        <w:t>小</w:t>
      </w:r>
      <w:r w:rsidR="00EB1477">
        <w:rPr>
          <w:rFonts w:hint="eastAsia"/>
        </w:rPr>
        <w:t>.</w:t>
      </w:r>
      <w:r w:rsidR="00EB1477">
        <w:rPr>
          <w:rFonts w:hint="eastAsia"/>
        </w:rPr>
        <w:t>修正”，“大”版本号的改变代表有重要的升级，“中”版本号改变代表升级中造成了接口上的变化，按照以前接口实现的程序将不再适用，接口的升级说明可以参考“修订历史”，“小”版本号的升级代表虽然有接口上的变化，但是对以前的接口没有影响，“修正”版本号的升级表示修正了内部</w:t>
      </w:r>
      <w:r w:rsidR="00EB1477">
        <w:rPr>
          <w:rFonts w:hint="eastAsia"/>
        </w:rPr>
        <w:t>BUG</w:t>
      </w:r>
      <w:r w:rsidR="00EB1477">
        <w:rPr>
          <w:rFonts w:hint="eastAsia"/>
        </w:rPr>
        <w:t>。</w:t>
      </w:r>
    </w:p>
    <w:p w:rsidR="00F23C74" w:rsidRPr="00DC5CDB" w:rsidRDefault="00F23C74" w:rsidP="00F23C74">
      <w:pPr>
        <w:pStyle w:val="2"/>
        <w:rPr>
          <w:rStyle w:val="aa"/>
          <w:b/>
        </w:rPr>
      </w:pPr>
      <w:bookmarkStart w:id="9" w:name="_Toc502395720"/>
      <w:r>
        <w:rPr>
          <w:rStyle w:val="aa"/>
          <w:rFonts w:hint="eastAsia"/>
          <w:b/>
        </w:rPr>
        <w:t>运行</w:t>
      </w:r>
      <w:r w:rsidRPr="00DC5CDB">
        <w:rPr>
          <w:rStyle w:val="aa"/>
          <w:rFonts w:hint="eastAsia"/>
          <w:b/>
        </w:rPr>
        <w:t>环境</w:t>
      </w:r>
      <w:bookmarkEnd w:id="9"/>
    </w:p>
    <w:p w:rsidR="00F23C74" w:rsidRDefault="00F23C74" w:rsidP="00F23C74">
      <w:r>
        <w:rPr>
          <w:rFonts w:hint="eastAsia"/>
        </w:rPr>
        <w:t>系统环境：</w:t>
      </w:r>
    </w:p>
    <w:p w:rsidR="00F23C74" w:rsidRPr="006D40A1" w:rsidRDefault="00F23C74" w:rsidP="00F23C74">
      <w:r>
        <w:rPr>
          <w:rFonts w:hint="eastAsia"/>
        </w:rPr>
        <w:t>宿主程序：</w:t>
      </w:r>
      <w:r w:rsidR="00785107">
        <w:rPr>
          <w:rFonts w:hint="eastAsia"/>
        </w:rPr>
        <w:t xml:space="preserve"> </w:t>
      </w:r>
      <w:r w:rsidR="00724AED">
        <w:rPr>
          <w:rFonts w:hint="eastAsia"/>
        </w:rPr>
        <w:t>Fire</w:t>
      </w:r>
      <w:r w:rsidR="00381C2B">
        <w:rPr>
          <w:rFonts w:hint="eastAsia"/>
        </w:rPr>
        <w:t>f</w:t>
      </w:r>
      <w:r w:rsidR="00724AED">
        <w:rPr>
          <w:rFonts w:hint="eastAsia"/>
        </w:rPr>
        <w:t>ox</w:t>
      </w:r>
      <w:r w:rsidR="00724AED">
        <w:rPr>
          <w:rFonts w:hint="eastAsia"/>
        </w:rPr>
        <w:t>、</w:t>
      </w:r>
      <w:r w:rsidR="00724AED">
        <w:rPr>
          <w:rFonts w:hint="eastAsia"/>
        </w:rPr>
        <w:t>Chrome</w:t>
      </w:r>
    </w:p>
    <w:p w:rsidR="00F23C74" w:rsidRDefault="00F23C74" w:rsidP="00F23C74">
      <w:r>
        <w:rPr>
          <w:rFonts w:hint="eastAsia"/>
        </w:rPr>
        <w:t>开发语言：</w:t>
      </w:r>
      <w:r>
        <w:rPr>
          <w:rFonts w:hint="eastAsia"/>
        </w:rPr>
        <w:t>JavaScript</w:t>
      </w:r>
    </w:p>
    <w:p w:rsidR="00F87DCC" w:rsidRPr="00DC5CDB" w:rsidRDefault="00F87DCC" w:rsidP="00F87DCC">
      <w:pPr>
        <w:pStyle w:val="2"/>
        <w:rPr>
          <w:rStyle w:val="aa"/>
          <w:b/>
        </w:rPr>
      </w:pPr>
      <w:bookmarkStart w:id="10" w:name="_Toc502395721"/>
      <w:r>
        <w:rPr>
          <w:rStyle w:val="aa"/>
          <w:rFonts w:hint="eastAsia"/>
          <w:b/>
        </w:rPr>
        <w:t>体系结构</w:t>
      </w:r>
      <w:bookmarkEnd w:id="10"/>
    </w:p>
    <w:p w:rsidR="00F87DCC" w:rsidRDefault="00871D9D" w:rsidP="00F87DCC">
      <w:r>
        <w:rPr>
          <w:rFonts w:hint="eastAsia"/>
        </w:rPr>
        <w:t>体系结构如下图所示：</w:t>
      </w:r>
    </w:p>
    <w:p w:rsidR="00CB0EC9" w:rsidRDefault="004A3E12" w:rsidP="00F87DCC">
      <w:r>
        <w:rPr>
          <w:noProof/>
        </w:rPr>
        <w:drawing>
          <wp:inline distT="0" distB="0" distL="0" distR="0" wp14:anchorId="08BFA70C" wp14:editId="58986142">
            <wp:extent cx="2565400" cy="279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5646" cy="279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CC" w:rsidRPr="006D40A1" w:rsidRDefault="00CB0EC9" w:rsidP="00F87DCC">
      <w:r>
        <w:rPr>
          <w:rFonts w:hint="eastAsia"/>
        </w:rPr>
        <w:lastRenderedPageBreak/>
        <w:t>各模块说明</w:t>
      </w:r>
      <w:r w:rsidR="00B76E63">
        <w:rPr>
          <w:rFonts w:hint="eastAsia"/>
        </w:rPr>
        <w:t>：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60"/>
        <w:gridCol w:w="5862"/>
      </w:tblGrid>
      <w:tr w:rsidR="00E61C0B" w:rsidRPr="00BA5918" w:rsidTr="00C62031">
        <w:tc>
          <w:tcPr>
            <w:tcW w:w="2660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模块名称</w:t>
            </w:r>
          </w:p>
        </w:tc>
        <w:tc>
          <w:tcPr>
            <w:tcW w:w="5862" w:type="dxa"/>
            <w:shd w:val="clear" w:color="auto" w:fill="A6A6A6" w:themeFill="background1" w:themeFillShade="A6"/>
          </w:tcPr>
          <w:p w:rsidR="00E61C0B" w:rsidRPr="00BA5918" w:rsidRDefault="00E61C0B" w:rsidP="00C63181">
            <w:pPr>
              <w:rPr>
                <w:b/>
              </w:rPr>
            </w:pPr>
            <w:r w:rsidRPr="00BA5918">
              <w:rPr>
                <w:rFonts w:hint="eastAsia"/>
                <w:b/>
              </w:rPr>
              <w:t>功能描述</w:t>
            </w:r>
          </w:p>
        </w:tc>
      </w:tr>
      <w:tr w:rsidR="00E61C0B" w:rsidTr="00A76AD0">
        <w:tc>
          <w:tcPr>
            <w:tcW w:w="2660" w:type="dxa"/>
          </w:tcPr>
          <w:p w:rsidR="00E61C0B" w:rsidRDefault="00C44CCB" w:rsidP="00C63181">
            <w:r>
              <w:rPr>
                <w:rFonts w:hint="eastAsia"/>
              </w:rPr>
              <w:t>JavaScript</w:t>
            </w:r>
          </w:p>
        </w:tc>
        <w:tc>
          <w:tcPr>
            <w:tcW w:w="5862" w:type="dxa"/>
          </w:tcPr>
          <w:p w:rsidR="00E61C0B" w:rsidRDefault="006A6A3B" w:rsidP="00C63181"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对插件的接口调用</w:t>
            </w:r>
            <w:r w:rsidR="004025D6">
              <w:rPr>
                <w:rFonts w:hint="eastAsia"/>
              </w:rPr>
              <w:t>。</w:t>
            </w:r>
          </w:p>
        </w:tc>
      </w:tr>
      <w:tr w:rsidR="00386858" w:rsidTr="00A76AD0">
        <w:tc>
          <w:tcPr>
            <w:tcW w:w="2660" w:type="dxa"/>
          </w:tcPr>
          <w:p w:rsidR="00386858" w:rsidRDefault="00D167D5" w:rsidP="00C63181">
            <w:r>
              <w:t>W</w:t>
            </w:r>
            <w:r w:rsidR="00FB4E49">
              <w:t>eb</w:t>
            </w:r>
            <w:r>
              <w:t>P</w:t>
            </w:r>
            <w:r w:rsidR="00FB4E49">
              <w:t>hone</w:t>
            </w:r>
            <w:r w:rsidR="00386858">
              <w:t>.js</w:t>
            </w:r>
          </w:p>
        </w:tc>
        <w:tc>
          <w:tcPr>
            <w:tcW w:w="5862" w:type="dxa"/>
          </w:tcPr>
          <w:p w:rsidR="00386858" w:rsidRDefault="00461F50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proofErr w:type="spellStart"/>
            <w:r w:rsidR="007461F4">
              <w:rPr>
                <w:rFonts w:hint="eastAsia"/>
              </w:rPr>
              <w:t>W</w:t>
            </w:r>
            <w:r w:rsidR="007461F4">
              <w:t>ebPhone</w:t>
            </w:r>
            <w:proofErr w:type="spellEnd"/>
            <w:r w:rsidR="007461F4">
              <w:t xml:space="preserve"> </w:t>
            </w:r>
            <w:r>
              <w:t>SDK</w:t>
            </w:r>
            <w:r>
              <w:rPr>
                <w:rFonts w:hint="eastAsia"/>
              </w:rPr>
              <w:t>。</w:t>
            </w:r>
          </w:p>
        </w:tc>
      </w:tr>
      <w:tr w:rsidR="00E61C0B" w:rsidTr="00A76AD0">
        <w:tc>
          <w:tcPr>
            <w:tcW w:w="2660" w:type="dxa"/>
          </w:tcPr>
          <w:p w:rsidR="00E61C0B" w:rsidRDefault="00A409A6" w:rsidP="00C63181">
            <w:r>
              <w:rPr>
                <w:rFonts w:hint="eastAsia"/>
              </w:rPr>
              <w:t>浏览器</w:t>
            </w:r>
          </w:p>
        </w:tc>
        <w:tc>
          <w:tcPr>
            <w:tcW w:w="5862" w:type="dxa"/>
          </w:tcPr>
          <w:p w:rsidR="00E61C0B" w:rsidRDefault="00AE60DA" w:rsidP="00C63181">
            <w:r>
              <w:rPr>
                <w:rFonts w:hint="eastAsia"/>
              </w:rPr>
              <w:t>支持</w:t>
            </w:r>
            <w:proofErr w:type="spellStart"/>
            <w:r>
              <w:rPr>
                <w:rFonts w:hint="eastAsia"/>
              </w:rPr>
              <w:t>W</w:t>
            </w:r>
            <w:r>
              <w:t>ebSocket</w:t>
            </w:r>
            <w:proofErr w:type="spellEnd"/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WebRTC</w:t>
            </w:r>
            <w:r>
              <w:rPr>
                <w:rFonts w:hint="eastAsia"/>
              </w:rPr>
              <w:t>协议的浏览器</w:t>
            </w:r>
          </w:p>
        </w:tc>
      </w:tr>
      <w:tr w:rsidR="00CB318E" w:rsidRPr="004966B3" w:rsidTr="00A76AD0">
        <w:tc>
          <w:tcPr>
            <w:tcW w:w="2660" w:type="dxa"/>
          </w:tcPr>
          <w:p w:rsidR="00CB318E" w:rsidRPr="004966B3" w:rsidRDefault="00EC4449" w:rsidP="00C63181">
            <w:r>
              <w:rPr>
                <w:rFonts w:hint="eastAsia"/>
              </w:rPr>
              <w:t>云</w:t>
            </w:r>
            <w:r w:rsidR="00811CC2">
              <w:rPr>
                <w:rFonts w:hint="eastAsia"/>
              </w:rPr>
              <w:t>通讯平台</w:t>
            </w:r>
          </w:p>
        </w:tc>
        <w:tc>
          <w:tcPr>
            <w:tcW w:w="5862" w:type="dxa"/>
          </w:tcPr>
          <w:p w:rsidR="00CB318E" w:rsidRDefault="006F7056" w:rsidP="00C63181"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云</w:t>
            </w:r>
            <w:r w:rsidR="00145CE9">
              <w:rPr>
                <w:rFonts w:hint="eastAsia"/>
              </w:rPr>
              <w:t>平台模块</w:t>
            </w:r>
          </w:p>
        </w:tc>
      </w:tr>
    </w:tbl>
    <w:p w:rsidR="00F23C74" w:rsidRDefault="00F23C74" w:rsidP="00C63181"/>
    <w:p w:rsidR="00D47E11" w:rsidRPr="004743CD" w:rsidRDefault="00D47E11" w:rsidP="00D47E11">
      <w:pPr>
        <w:pStyle w:val="2"/>
      </w:pPr>
      <w:bookmarkStart w:id="11" w:name="_Toc502395722"/>
      <w:r>
        <w:rPr>
          <w:rStyle w:val="aa"/>
          <w:rFonts w:hint="eastAsia"/>
          <w:b/>
        </w:rPr>
        <w:t>使用</w:t>
      </w:r>
      <w:proofErr w:type="spellStart"/>
      <w:r w:rsidR="00CD6EF2">
        <w:rPr>
          <w:rStyle w:val="aa"/>
          <w:b/>
        </w:rPr>
        <w:t>WebPhone</w:t>
      </w:r>
      <w:proofErr w:type="spellEnd"/>
      <w:r w:rsidR="00CD6EF2">
        <w:rPr>
          <w:rStyle w:val="aa"/>
          <w:b/>
        </w:rPr>
        <w:t xml:space="preserve"> SDK</w:t>
      </w:r>
      <w:r>
        <w:rPr>
          <w:rStyle w:val="aa"/>
          <w:rFonts w:hint="eastAsia"/>
          <w:b/>
        </w:rPr>
        <w:t>进行编程</w:t>
      </w:r>
      <w:bookmarkEnd w:id="11"/>
    </w:p>
    <w:p w:rsidR="00D47E11" w:rsidRDefault="003C46F4" w:rsidP="00C63181">
      <w:r>
        <w:rPr>
          <w:rFonts w:hint="eastAsia"/>
        </w:rPr>
        <w:t>使用</w:t>
      </w:r>
      <w:proofErr w:type="spellStart"/>
      <w:r w:rsidR="00937658">
        <w:t>WebPhone</w:t>
      </w:r>
      <w:proofErr w:type="spellEnd"/>
      <w:r>
        <w:rPr>
          <w:rFonts w:hint="eastAsia"/>
        </w:rPr>
        <w:t>进行编程，一般包括</w:t>
      </w:r>
      <w:r w:rsidR="00FC782C">
        <w:rPr>
          <w:rFonts w:hint="eastAsia"/>
        </w:rPr>
        <w:t>以下</w:t>
      </w:r>
      <w:r w:rsidR="00FC782C">
        <w:rPr>
          <w:rFonts w:hint="eastAsia"/>
        </w:rPr>
        <w:t>6</w:t>
      </w:r>
      <w:r w:rsidR="00FC782C">
        <w:rPr>
          <w:rFonts w:hint="eastAsia"/>
        </w:rPr>
        <w:t>个</w:t>
      </w:r>
      <w:r>
        <w:rPr>
          <w:rFonts w:hint="eastAsia"/>
        </w:rPr>
        <w:t>部分：</w:t>
      </w:r>
    </w:p>
    <w:p w:rsidR="003C46F4" w:rsidRDefault="003C46F4" w:rsidP="00C63181">
      <w:r>
        <w:rPr>
          <w:rFonts w:hint="eastAsia"/>
        </w:rPr>
        <w:t>1</w:t>
      </w:r>
      <w:r>
        <w:rPr>
          <w:rFonts w:hint="eastAsia"/>
        </w:rPr>
        <w:t>、初始化</w:t>
      </w:r>
    </w:p>
    <w:p w:rsidR="003C46F4" w:rsidRDefault="003C46F4" w:rsidP="00C63181">
      <w:r>
        <w:rPr>
          <w:rFonts w:hint="eastAsia"/>
        </w:rPr>
        <w:t>2</w:t>
      </w:r>
      <w:r>
        <w:rPr>
          <w:rFonts w:hint="eastAsia"/>
        </w:rPr>
        <w:t>、登录</w:t>
      </w:r>
    </w:p>
    <w:p w:rsidR="003C46F4" w:rsidRDefault="001C19D7" w:rsidP="00C63181">
      <w:r>
        <w:rPr>
          <w:rFonts w:hint="eastAsia"/>
        </w:rPr>
        <w:t>3</w:t>
      </w:r>
      <w:r>
        <w:rPr>
          <w:rFonts w:hint="eastAsia"/>
        </w:rPr>
        <w:t>、功能调用</w:t>
      </w:r>
    </w:p>
    <w:p w:rsidR="001C19D7" w:rsidRDefault="001C19D7" w:rsidP="00C63181">
      <w:r>
        <w:rPr>
          <w:rFonts w:hint="eastAsia"/>
        </w:rPr>
        <w:t>4</w:t>
      </w:r>
      <w:r>
        <w:rPr>
          <w:rFonts w:hint="eastAsia"/>
        </w:rPr>
        <w:t>、等待功能调用</w:t>
      </w:r>
      <w:r w:rsidR="00021168">
        <w:rPr>
          <w:rFonts w:hint="eastAsia"/>
        </w:rPr>
        <w:t>事件</w:t>
      </w:r>
    </w:p>
    <w:p w:rsidR="001C19D7" w:rsidRDefault="001C19D7" w:rsidP="00C63181">
      <w:r>
        <w:rPr>
          <w:rFonts w:hint="eastAsia"/>
        </w:rPr>
        <w:t>5</w:t>
      </w:r>
      <w:r>
        <w:rPr>
          <w:rFonts w:hint="eastAsia"/>
        </w:rPr>
        <w:t>、登出</w:t>
      </w:r>
    </w:p>
    <w:p w:rsidR="0001443F" w:rsidRPr="004743CD" w:rsidRDefault="00990055" w:rsidP="0001443F">
      <w:pPr>
        <w:pStyle w:val="2"/>
      </w:pPr>
      <w:bookmarkStart w:id="12" w:name="_Toc502395723"/>
      <w:r>
        <w:rPr>
          <w:rStyle w:val="aa"/>
          <w:rFonts w:hint="eastAsia"/>
          <w:b/>
        </w:rPr>
        <w:t>查看</w:t>
      </w:r>
      <w:r w:rsidR="0001443F">
        <w:rPr>
          <w:rStyle w:val="aa"/>
          <w:rFonts w:hint="eastAsia"/>
          <w:b/>
        </w:rPr>
        <w:t>日志</w:t>
      </w:r>
      <w:bookmarkEnd w:id="12"/>
    </w:p>
    <w:p w:rsidR="0001443F" w:rsidRDefault="007360D5" w:rsidP="00C63181">
      <w:r>
        <w:rPr>
          <w:rFonts w:hint="eastAsia"/>
        </w:rPr>
        <w:tab/>
      </w:r>
      <w:r w:rsidR="00497B63">
        <w:rPr>
          <w:rFonts w:hint="eastAsia"/>
        </w:rPr>
        <w:t>如果在开发过程中或者使用过程中产生了异常情况，可以获取</w:t>
      </w:r>
      <w:r w:rsidR="00797D87">
        <w:rPr>
          <w:rFonts w:hint="eastAsia"/>
        </w:rPr>
        <w:t>查看日志</w:t>
      </w:r>
      <w:r w:rsidR="00497B63">
        <w:rPr>
          <w:rFonts w:hint="eastAsia"/>
        </w:rPr>
        <w:t>提供给技术支持人员以供分析。</w:t>
      </w:r>
    </w:p>
    <w:p w:rsidR="00F45318" w:rsidRPr="001C19D7" w:rsidRDefault="00797D87" w:rsidP="00C63181">
      <w:r>
        <w:rPr>
          <w:rFonts w:hint="eastAsia"/>
        </w:rPr>
        <w:t>日志</w:t>
      </w:r>
      <w:r w:rsidR="00BA4C12">
        <w:rPr>
          <w:rFonts w:hint="eastAsia"/>
        </w:rPr>
        <w:t>通过</w:t>
      </w:r>
      <w:proofErr w:type="spellStart"/>
      <w:r w:rsidR="00BA4C12">
        <w:rPr>
          <w:rFonts w:hint="eastAsia"/>
        </w:rPr>
        <w:t>js</w:t>
      </w:r>
      <w:proofErr w:type="spellEnd"/>
      <w:r w:rsidR="00BA4C12">
        <w:rPr>
          <w:rFonts w:hint="eastAsia"/>
        </w:rPr>
        <w:t>输出在浏览器的控制台中，打开浏览器的开发者工具可以查看</w:t>
      </w:r>
      <w:r w:rsidR="00A91D76">
        <w:rPr>
          <w:rFonts w:hint="eastAsia"/>
        </w:rPr>
        <w:t>。</w:t>
      </w:r>
    </w:p>
    <w:p w:rsidR="00DA610B" w:rsidRPr="004743CD" w:rsidRDefault="00516E49" w:rsidP="004743CD">
      <w:pPr>
        <w:pStyle w:val="2"/>
      </w:pPr>
      <w:bookmarkStart w:id="13" w:name="_Toc502395724"/>
      <w:bookmarkEnd w:id="5"/>
      <w:bookmarkEnd w:id="6"/>
      <w:bookmarkEnd w:id="7"/>
      <w:r>
        <w:rPr>
          <w:rStyle w:val="aa"/>
          <w:rFonts w:hint="eastAsia"/>
          <w:b/>
        </w:rPr>
        <w:t>使用</w:t>
      </w:r>
      <w:r w:rsidRPr="004743CD">
        <w:rPr>
          <w:rStyle w:val="aa"/>
          <w:rFonts w:hint="eastAsia"/>
          <w:b/>
        </w:rPr>
        <w:t>介绍</w:t>
      </w:r>
      <w:bookmarkEnd w:id="13"/>
    </w:p>
    <w:p w:rsidR="005A3885" w:rsidRPr="005A3885" w:rsidRDefault="00D254B7" w:rsidP="00F55A51">
      <w:pPr>
        <w:ind w:firstLine="420"/>
      </w:pPr>
      <w:r w:rsidRPr="00D254B7">
        <w:rPr>
          <w:rFonts w:hint="eastAsia"/>
        </w:rPr>
        <w:t>使用</w:t>
      </w:r>
      <w:proofErr w:type="spellStart"/>
      <w:r w:rsidR="00466341">
        <w:t>WebPhone</w:t>
      </w:r>
      <w:proofErr w:type="spellEnd"/>
      <w:r w:rsidR="00466341">
        <w:t xml:space="preserve"> </w:t>
      </w:r>
      <w:r w:rsidR="0041307F">
        <w:t>SDK</w:t>
      </w:r>
      <w:r w:rsidR="0041307F">
        <w:rPr>
          <w:rFonts w:hint="eastAsia"/>
        </w:rPr>
        <w:t>时需要在页面中引入</w:t>
      </w:r>
      <w:r w:rsidR="009240F4">
        <w:t>W</w:t>
      </w:r>
      <w:r w:rsidR="00F73590">
        <w:rPr>
          <w:rFonts w:hint="eastAsia"/>
        </w:rPr>
        <w:t>e</w:t>
      </w:r>
      <w:r w:rsidR="00F73590">
        <w:t>b</w:t>
      </w:r>
      <w:r w:rsidR="009240F4">
        <w:t>P</w:t>
      </w:r>
      <w:r w:rsidR="00F73590">
        <w:t>hone.js</w:t>
      </w:r>
      <w:r w:rsidR="005A3885">
        <w:rPr>
          <w:rFonts w:hint="eastAsia"/>
        </w:rPr>
        <w:t>，引入后会在页面的全局对象中存在一个</w:t>
      </w:r>
      <w:proofErr w:type="spellStart"/>
      <w:r w:rsidR="005A3885">
        <w:rPr>
          <w:rFonts w:hint="eastAsia"/>
        </w:rPr>
        <w:t>Web</w:t>
      </w:r>
      <w:r w:rsidR="005A3885">
        <w:t>Phone</w:t>
      </w:r>
      <w:proofErr w:type="spellEnd"/>
      <w:r w:rsidR="005A3885">
        <w:t xml:space="preserve"> </w:t>
      </w:r>
      <w:r w:rsidR="005A3885">
        <w:rPr>
          <w:rFonts w:hint="eastAsia"/>
        </w:rPr>
        <w:t>对象</w:t>
      </w:r>
      <w:r w:rsidR="00CF305C">
        <w:rPr>
          <w:rFonts w:hint="eastAsia"/>
        </w:rPr>
        <w:t>，</w:t>
      </w:r>
      <w:proofErr w:type="spellStart"/>
      <w:r w:rsidR="00FB41DA">
        <w:rPr>
          <w:rFonts w:hint="eastAsia"/>
        </w:rPr>
        <w:t>W</w:t>
      </w:r>
      <w:r w:rsidR="00FB41DA">
        <w:t>ebPhone</w:t>
      </w:r>
      <w:proofErr w:type="spellEnd"/>
      <w:r w:rsidR="00FB41DA">
        <w:rPr>
          <w:rFonts w:hint="eastAsia"/>
        </w:rPr>
        <w:t>对象上提供了调</w:t>
      </w:r>
      <w:r w:rsidR="005A4693">
        <w:rPr>
          <w:rFonts w:hint="eastAsia"/>
        </w:rPr>
        <w:t>用</w:t>
      </w:r>
      <w:r w:rsidR="00FB41DA">
        <w:rPr>
          <w:rFonts w:hint="eastAsia"/>
        </w:rPr>
        <w:t>接口和事件回调两类接口。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如下所示：</w:t>
      </w:r>
    </w:p>
    <w:p w:rsidR="00685674" w:rsidRPr="00685674" w:rsidRDefault="00685674" w:rsidP="00685674">
      <w:pPr>
        <w:rPr>
          <w:kern w:val="0"/>
        </w:rPr>
      </w:pPr>
      <w:r w:rsidRPr="00685674">
        <w:rPr>
          <w:rFonts w:hint="eastAsia"/>
          <w:kern w:val="0"/>
        </w:rPr>
        <w:t>API</w:t>
      </w:r>
      <w:r w:rsidRPr="00685674">
        <w:rPr>
          <w:rFonts w:hint="eastAsia"/>
          <w:kern w:val="0"/>
        </w:rPr>
        <w:t>：</w:t>
      </w:r>
    </w:p>
    <w:p w:rsidR="0095187C" w:rsidRDefault="0095187C" w:rsidP="0095187C">
      <w:pPr>
        <w:rPr>
          <w:kern w:val="0"/>
        </w:rPr>
      </w:pPr>
      <w:bookmarkStart w:id="14" w:name="OLE_LINK14"/>
      <w:bookmarkStart w:id="15" w:name="OLE_LINK15"/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C64F0B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r w:rsidR="0095187C">
        <w:rPr>
          <w:rFonts w:hint="eastAsia"/>
          <w:kern w:val="0"/>
        </w:rPr>
        <w:t>.</w:t>
      </w:r>
      <w:r>
        <w:rPr>
          <w:rFonts w:hint="eastAsia"/>
          <w:kern w:val="0"/>
        </w:rPr>
        <w:t>M</w:t>
      </w:r>
      <w:r w:rsidR="0095187C" w:rsidRPr="0082550E">
        <w:rPr>
          <w:kern w:val="0"/>
        </w:rPr>
        <w:t>akeCall</w:t>
      </w:r>
      <w:proofErr w:type="spellEnd"/>
      <w:r w:rsidR="0095187C">
        <w:rPr>
          <w:rFonts w:hint="eastAsia"/>
          <w:kern w:val="0"/>
        </w:rPr>
        <w:t>(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1234567890</w:t>
      </w:r>
      <w:r w:rsidR="0095187C" w:rsidRPr="00C04832">
        <w:rPr>
          <w:kern w:val="0"/>
        </w:rPr>
        <w:t>"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bookmarkEnd w:id="14"/>
    <w:bookmarkEnd w:id="15"/>
    <w:p w:rsidR="0057272F" w:rsidRDefault="0057272F" w:rsidP="0095187C">
      <w:pPr>
        <w:rPr>
          <w:kern w:val="0"/>
        </w:rPr>
      </w:pPr>
      <w:r w:rsidRPr="0057272F">
        <w:rPr>
          <w:rFonts w:hint="eastAsia"/>
          <w:kern w:val="0"/>
        </w:rPr>
        <w:t>事件（回调）：</w:t>
      </w:r>
    </w:p>
    <w:p w:rsidR="0095187C" w:rsidRDefault="0095187C" w:rsidP="0095187C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95187C" w:rsidRDefault="004E5A96" w:rsidP="0095187C">
      <w:pPr>
        <w:rPr>
          <w:kern w:val="0"/>
        </w:rPr>
      </w:pPr>
      <w:proofErr w:type="spellStart"/>
      <w:r>
        <w:rPr>
          <w:rFonts w:hint="eastAsia"/>
          <w:kern w:val="0"/>
        </w:rPr>
        <w:t>WebPhone</w:t>
      </w:r>
      <w:proofErr w:type="spellEnd"/>
      <w:r>
        <w:rPr>
          <w:rFonts w:hint="eastAsia"/>
          <w:kern w:val="0"/>
        </w:rPr>
        <w:t>.</w:t>
      </w:r>
      <w:r w:rsidR="00CA31F0" w:rsidRPr="00CA31F0">
        <w:t xml:space="preserve"> </w:t>
      </w:r>
      <w:proofErr w:type="spellStart"/>
      <w:r w:rsidR="00CA31F0" w:rsidRPr="00CA31F0">
        <w:rPr>
          <w:kern w:val="0"/>
        </w:rPr>
        <w:t>onDelivered</w:t>
      </w:r>
      <w:proofErr w:type="spellEnd"/>
      <w:r w:rsidR="00CA31F0" w:rsidRPr="00CA31F0">
        <w:rPr>
          <w:kern w:val="0"/>
        </w:rPr>
        <w:t xml:space="preserve"> </w:t>
      </w:r>
      <w:r>
        <w:rPr>
          <w:kern w:val="0"/>
        </w:rPr>
        <w:t>=function</w:t>
      </w:r>
      <w:r w:rsidR="0095187C" w:rsidRPr="000E1BCE">
        <w:rPr>
          <w:kern w:val="0"/>
        </w:rPr>
        <w:t>(</w:t>
      </w:r>
      <w:r>
        <w:rPr>
          <w:kern w:val="0"/>
        </w:rPr>
        <w:t>e</w:t>
      </w:r>
      <w:proofErr w:type="gramStart"/>
      <w:r w:rsidR="0095187C" w:rsidRPr="000E1BCE">
        <w:rPr>
          <w:kern w:val="0"/>
        </w:rPr>
        <w:t>)</w:t>
      </w:r>
      <w:r w:rsidR="0095187C">
        <w:rPr>
          <w:rFonts w:hint="eastAsia"/>
          <w:kern w:val="0"/>
        </w:rPr>
        <w:t>{</w:t>
      </w:r>
      <w:proofErr w:type="gramEnd"/>
    </w:p>
    <w:p w:rsidR="0095187C" w:rsidRDefault="00427DCE" w:rsidP="0095187C">
      <w:pPr>
        <w:rPr>
          <w:kern w:val="0"/>
        </w:rPr>
      </w:pPr>
      <w:r>
        <w:rPr>
          <w:kern w:val="0"/>
        </w:rPr>
        <w:lastRenderedPageBreak/>
        <w:t>alert</w:t>
      </w:r>
      <w:r w:rsidR="0095187C">
        <w:rPr>
          <w:rFonts w:hint="eastAsia"/>
          <w:kern w:val="0"/>
        </w:rPr>
        <w:t>(</w:t>
      </w:r>
      <w:r>
        <w:rPr>
          <w:kern w:val="0"/>
        </w:rPr>
        <w:t>e</w:t>
      </w:r>
      <w:r w:rsidR="0095187C">
        <w:rPr>
          <w:rFonts w:hint="eastAsia"/>
          <w:kern w:val="0"/>
        </w:rPr>
        <w:t>);</w:t>
      </w: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}</w:t>
      </w:r>
    </w:p>
    <w:p w:rsidR="002F7758" w:rsidRDefault="002F7758" w:rsidP="002F7758">
      <w:pPr>
        <w:rPr>
          <w:kern w:val="0"/>
        </w:rPr>
      </w:pPr>
      <w:r>
        <w:rPr>
          <w:rFonts w:hint="eastAsia"/>
          <w:kern w:val="0"/>
        </w:rPr>
        <w:t>属性</w:t>
      </w:r>
      <w:r w:rsidRPr="0057272F">
        <w:rPr>
          <w:rFonts w:hint="eastAsia"/>
          <w:kern w:val="0"/>
        </w:rPr>
        <w:t>：</w:t>
      </w:r>
    </w:p>
    <w:p w:rsidR="002F7758" w:rsidRDefault="002F7758" w:rsidP="002F7758">
      <w:pPr>
        <w:rPr>
          <w:kern w:val="0"/>
        </w:rPr>
      </w:pPr>
      <w:r w:rsidRPr="00C04832">
        <w:rPr>
          <w:kern w:val="0"/>
        </w:rPr>
        <w:t>&lt;script type="text/</w:t>
      </w:r>
      <w:proofErr w:type="spellStart"/>
      <w:r w:rsidRPr="00C04832">
        <w:rPr>
          <w:kern w:val="0"/>
        </w:rPr>
        <w:t>javascript</w:t>
      </w:r>
      <w:proofErr w:type="spellEnd"/>
      <w:r w:rsidRPr="00C04832">
        <w:rPr>
          <w:kern w:val="0"/>
        </w:rPr>
        <w:t>" &gt;</w:t>
      </w:r>
    </w:p>
    <w:p w:rsidR="002F7758" w:rsidRDefault="002F7758" w:rsidP="002F7758">
      <w:pPr>
        <w:rPr>
          <w:kern w:val="0"/>
        </w:rPr>
      </w:pPr>
      <w:proofErr w:type="gramStart"/>
      <w:r>
        <w:rPr>
          <w:kern w:val="0"/>
        </w:rPr>
        <w:t>alert</w:t>
      </w:r>
      <w:r>
        <w:rPr>
          <w:rFonts w:hint="eastAsia"/>
          <w:kern w:val="0"/>
        </w:rPr>
        <w:t>(</w:t>
      </w:r>
      <w:proofErr w:type="spellStart"/>
      <w:proofErr w:type="gramEnd"/>
      <w:r w:rsidR="00D42D69">
        <w:rPr>
          <w:kern w:val="0"/>
        </w:rPr>
        <w:t>WebPhone.callid</w:t>
      </w:r>
      <w:proofErr w:type="spellEnd"/>
      <w:r>
        <w:rPr>
          <w:rFonts w:hint="eastAsia"/>
          <w:kern w:val="0"/>
        </w:rPr>
        <w:t>)</w:t>
      </w:r>
      <w:r w:rsidR="00D42D69">
        <w:rPr>
          <w:rFonts w:hint="eastAsia"/>
          <w:kern w:val="0"/>
        </w:rPr>
        <w:t>;</w:t>
      </w:r>
    </w:p>
    <w:p w:rsidR="002F7758" w:rsidRDefault="002F7758" w:rsidP="0095187C">
      <w:pPr>
        <w:rPr>
          <w:kern w:val="0"/>
        </w:rPr>
      </w:pPr>
    </w:p>
    <w:p w:rsidR="0095187C" w:rsidRDefault="0095187C" w:rsidP="0095187C">
      <w:pPr>
        <w:rPr>
          <w:kern w:val="0"/>
        </w:rPr>
      </w:pPr>
      <w:r>
        <w:rPr>
          <w:rFonts w:hint="eastAsia"/>
          <w:kern w:val="0"/>
        </w:rPr>
        <w:t>&lt;/</w:t>
      </w:r>
      <w:r w:rsidRPr="00C04832">
        <w:rPr>
          <w:kern w:val="0"/>
        </w:rPr>
        <w:t xml:space="preserve"> script</w:t>
      </w:r>
      <w:r>
        <w:rPr>
          <w:rFonts w:hint="eastAsia"/>
          <w:kern w:val="0"/>
        </w:rPr>
        <w:t>&gt;</w:t>
      </w:r>
    </w:p>
    <w:p w:rsidR="00C0399E" w:rsidRDefault="00C0399E">
      <w:pPr>
        <w:widowControl/>
        <w:spacing w:line="240" w:lineRule="auto"/>
        <w:jc w:val="left"/>
        <w:rPr>
          <w:kern w:val="0"/>
        </w:rPr>
      </w:pPr>
      <w:r>
        <w:rPr>
          <w:kern w:val="0"/>
        </w:rPr>
        <w:br w:type="page"/>
      </w:r>
    </w:p>
    <w:p w:rsidR="00C0399E" w:rsidRDefault="007B01A4" w:rsidP="00C0399E">
      <w:pPr>
        <w:pStyle w:val="1"/>
        <w:rPr>
          <w:rStyle w:val="aa"/>
        </w:rPr>
      </w:pPr>
      <w:bookmarkStart w:id="16" w:name="_Toc502395725"/>
      <w:r>
        <w:rPr>
          <w:rStyle w:val="aa"/>
          <w:rFonts w:hint="eastAsia"/>
        </w:rPr>
        <w:lastRenderedPageBreak/>
        <w:t>典型应用</w:t>
      </w:r>
      <w:r w:rsidR="00E2336F">
        <w:rPr>
          <w:rStyle w:val="aa"/>
          <w:rFonts w:hint="eastAsia"/>
        </w:rPr>
        <w:t>流程</w:t>
      </w:r>
      <w:bookmarkEnd w:id="16"/>
    </w:p>
    <w:p w:rsidR="00680064" w:rsidRDefault="00801394" w:rsidP="00680064">
      <w:pPr>
        <w:pStyle w:val="2"/>
      </w:pPr>
      <w:bookmarkStart w:id="17" w:name="_Toc502395726"/>
      <w:r>
        <w:rPr>
          <w:rFonts w:hint="eastAsia"/>
        </w:rPr>
        <w:t>外呼</w:t>
      </w:r>
      <w:bookmarkEnd w:id="17"/>
    </w:p>
    <w:p w:rsidR="006F597C" w:rsidRPr="006F597C" w:rsidRDefault="00B7638B" w:rsidP="006F597C">
      <w:r>
        <w:rPr>
          <w:noProof/>
        </w:rPr>
        <w:drawing>
          <wp:inline distT="0" distB="0" distL="0" distR="0" wp14:anchorId="295170F6" wp14:editId="5EC50C0F">
            <wp:extent cx="5274310" cy="36029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64B" w:rsidRPr="00DA764B" w:rsidRDefault="00DA764B" w:rsidP="00DA764B"/>
    <w:p w:rsidR="00801394" w:rsidRDefault="00801394" w:rsidP="008533BC">
      <w:pPr>
        <w:pStyle w:val="2"/>
      </w:pPr>
      <w:bookmarkStart w:id="18" w:name="_Toc502395727"/>
      <w:r>
        <w:rPr>
          <w:rFonts w:hint="eastAsia"/>
        </w:rPr>
        <w:t>呼入</w:t>
      </w:r>
      <w:bookmarkEnd w:id="18"/>
    </w:p>
    <w:p w:rsidR="00330AF7" w:rsidRPr="00330AF7" w:rsidRDefault="006B1245" w:rsidP="00330AF7">
      <w:r>
        <w:rPr>
          <w:noProof/>
        </w:rPr>
        <w:drawing>
          <wp:inline distT="0" distB="0" distL="0" distR="0" wp14:anchorId="5D0A2B45" wp14:editId="35F794DD">
            <wp:extent cx="5274310" cy="2923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6C0" w:rsidRDefault="002846C0" w:rsidP="002846C0"/>
    <w:p w:rsidR="002207C3" w:rsidRPr="002846C0" w:rsidRDefault="002207C3" w:rsidP="002846C0"/>
    <w:p w:rsidR="00801394" w:rsidRPr="00801394" w:rsidRDefault="00801394" w:rsidP="00801394"/>
    <w:p w:rsidR="00282876" w:rsidRDefault="00051DCA" w:rsidP="00453C23">
      <w:pPr>
        <w:pStyle w:val="1"/>
        <w:rPr>
          <w:rStyle w:val="aa"/>
        </w:rPr>
      </w:pPr>
      <w:bookmarkStart w:id="19" w:name="_Toc502395728"/>
      <w:r>
        <w:rPr>
          <w:rStyle w:val="aa"/>
          <w:rFonts w:hint="eastAsia"/>
        </w:rPr>
        <w:t>错误码定义</w:t>
      </w:r>
      <w:bookmarkEnd w:id="19"/>
    </w:p>
    <w:p w:rsidR="00282876" w:rsidRPr="00282876" w:rsidRDefault="007A471E" w:rsidP="00D139BD">
      <w:pPr>
        <w:pStyle w:val="2"/>
      </w:pPr>
      <w:bookmarkStart w:id="20" w:name="_Toc502395729"/>
      <w:r>
        <w:rPr>
          <w:rFonts w:hint="eastAsia"/>
        </w:rPr>
        <w:t>呼叫错误码</w:t>
      </w:r>
      <w:bookmarkEnd w:id="20"/>
    </w:p>
    <w:p w:rsidR="00AE488D" w:rsidRPr="00AE488D" w:rsidRDefault="00CF6CF5" w:rsidP="00AE488D">
      <w:r>
        <w:rPr>
          <w:rFonts w:hint="eastAsia"/>
        </w:rPr>
        <w:t>参考</w:t>
      </w:r>
      <w:r>
        <w:rPr>
          <w:rFonts w:hint="eastAsia"/>
        </w:rPr>
        <w:t>S</w:t>
      </w:r>
      <w:r>
        <w:t xml:space="preserve">IP </w:t>
      </w:r>
      <w:r>
        <w:rPr>
          <w:rFonts w:hint="eastAsia"/>
        </w:rPr>
        <w:t>协议错误码</w:t>
      </w:r>
    </w:p>
    <w:p w:rsidR="00DB4F5E" w:rsidRPr="003B43A0" w:rsidRDefault="0082538E" w:rsidP="003F7856">
      <w:pPr>
        <w:pStyle w:val="1"/>
        <w:rPr>
          <w:kern w:val="0"/>
        </w:rPr>
      </w:pPr>
      <w:bookmarkStart w:id="21" w:name="_Toc502395730"/>
      <w:proofErr w:type="spellStart"/>
      <w:r>
        <w:rPr>
          <w:rFonts w:hint="eastAsia"/>
          <w:kern w:val="0"/>
        </w:rPr>
        <w:t>WebPhone</w:t>
      </w:r>
      <w:proofErr w:type="spellEnd"/>
      <w:r w:rsidR="003F7856">
        <w:rPr>
          <w:rFonts w:hint="eastAsia"/>
          <w:kern w:val="0"/>
        </w:rPr>
        <w:t>类</w:t>
      </w:r>
      <w:bookmarkEnd w:id="21"/>
    </w:p>
    <w:p w:rsidR="001B56EF" w:rsidRDefault="001B56EF" w:rsidP="003F7856">
      <w:pPr>
        <w:pStyle w:val="2"/>
      </w:pPr>
      <w:bookmarkStart w:id="22" w:name="_Toc502395731"/>
      <w:r>
        <w:rPr>
          <w:rFonts w:hint="eastAsia"/>
        </w:rPr>
        <w:t>属性</w:t>
      </w:r>
      <w:bookmarkEnd w:id="22"/>
    </w:p>
    <w:p w:rsidR="001B56EF" w:rsidRDefault="00F724D8" w:rsidP="004A6304">
      <w:pPr>
        <w:pStyle w:val="3"/>
      </w:pPr>
      <w:bookmarkStart w:id="23" w:name="_Toc502395732"/>
      <w:r>
        <w:rPr>
          <w:rFonts w:hint="eastAsia"/>
        </w:rPr>
        <w:t>c</w:t>
      </w:r>
      <w:r w:rsidR="00BE3541">
        <w:rPr>
          <w:rFonts w:hint="eastAsia"/>
        </w:rPr>
        <w:t>alli</w:t>
      </w:r>
      <w:r w:rsidR="001B56EF">
        <w:rPr>
          <w:rFonts w:hint="eastAsia"/>
        </w:rPr>
        <w:t>d-</w:t>
      </w:r>
      <w:r w:rsidR="001B56EF">
        <w:rPr>
          <w:rFonts w:hint="eastAsia"/>
        </w:rPr>
        <w:t>通话</w:t>
      </w:r>
      <w:r w:rsidR="001B56EF">
        <w:rPr>
          <w:rFonts w:hint="eastAsia"/>
        </w:rPr>
        <w:t>ID</w:t>
      </w:r>
      <w:bookmarkEnd w:id="23"/>
    </w:p>
    <w:p w:rsidR="001B56EF" w:rsidRDefault="001B56EF" w:rsidP="001B56EF">
      <w:pPr>
        <w:pStyle w:val="af3"/>
      </w:pPr>
      <w:r>
        <w:rPr>
          <w:rFonts w:hint="eastAsia"/>
        </w:rPr>
        <w:t>属性名称</w:t>
      </w:r>
      <w:r>
        <w:rPr>
          <w:rFonts w:hint="eastAsia"/>
        </w:rPr>
        <w:t>:</w:t>
      </w:r>
      <w:r w:rsidR="00BE3541">
        <w:rPr>
          <w:rFonts w:hint="eastAsia"/>
        </w:rPr>
        <w:t>callid</w:t>
      </w:r>
    </w:p>
    <w:p w:rsidR="00161CB7" w:rsidRDefault="001B56EF" w:rsidP="001B56EF">
      <w:pPr>
        <w:pStyle w:val="af3"/>
      </w:pPr>
      <w:r>
        <w:rPr>
          <w:rFonts w:hint="eastAsia"/>
        </w:rPr>
        <w:t>说明</w:t>
      </w:r>
      <w:r>
        <w:rPr>
          <w:rFonts w:hint="eastAsia"/>
        </w:rPr>
        <w:t>:</w:t>
      </w:r>
      <w:proofErr w:type="spellStart"/>
      <w:r w:rsidR="007C3CC1">
        <w:rPr>
          <w:rFonts w:hint="eastAsia"/>
        </w:rPr>
        <w:t>Web</w:t>
      </w:r>
      <w:r w:rsidR="007C3CC1">
        <w:t>Phone</w:t>
      </w:r>
      <w:proofErr w:type="spellEnd"/>
      <w:r>
        <w:rPr>
          <w:rFonts w:hint="eastAsia"/>
        </w:rPr>
        <w:t>通话的</w:t>
      </w:r>
      <w:r>
        <w:rPr>
          <w:rFonts w:hint="eastAsia"/>
        </w:rPr>
        <w:t>ID</w:t>
      </w:r>
      <w:r>
        <w:rPr>
          <w:rFonts w:hint="eastAsia"/>
        </w:rPr>
        <w:t>，每次新的通话到达后会更新</w:t>
      </w:r>
      <w:r w:rsidR="005E6E1B">
        <w:rPr>
          <w:rFonts w:hint="eastAsia"/>
        </w:rPr>
        <w:t>callid</w:t>
      </w:r>
      <w:r w:rsidR="00A52230">
        <w:rPr>
          <w:rFonts w:hint="eastAsia"/>
        </w:rPr>
        <w:t>。</w:t>
      </w:r>
    </w:p>
    <w:p w:rsidR="001B56EF" w:rsidRDefault="001B56EF" w:rsidP="001B56EF">
      <w:pPr>
        <w:pStyle w:val="af3"/>
      </w:pPr>
      <w:r>
        <w:rPr>
          <w:rFonts w:hint="eastAsia"/>
        </w:rPr>
        <w:t>限制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1B56EF" w:rsidRDefault="001B56EF" w:rsidP="001B56EF">
      <w:pPr>
        <w:pStyle w:val="af3"/>
      </w:pPr>
      <w:r>
        <w:rPr>
          <w:rFonts w:hint="eastAsia"/>
        </w:rPr>
        <w:t>权限：只读</w:t>
      </w:r>
    </w:p>
    <w:p w:rsidR="001B56EF" w:rsidRDefault="001B56EF" w:rsidP="001B56EF">
      <w:pPr>
        <w:pStyle w:val="af3"/>
      </w:pPr>
      <w:r>
        <w:rPr>
          <w:rFonts w:hint="eastAsia"/>
        </w:rPr>
        <w:t>类型</w:t>
      </w:r>
      <w:r>
        <w:rPr>
          <w:rFonts w:hint="eastAsia"/>
        </w:rPr>
        <w:t>:</w:t>
      </w:r>
      <w:r>
        <w:rPr>
          <w:rFonts w:hint="eastAsia"/>
        </w:rPr>
        <w:t>字符串</w:t>
      </w:r>
    </w:p>
    <w:p w:rsidR="006323ED" w:rsidRPr="00A53A2D" w:rsidRDefault="006323ED" w:rsidP="001B56EF">
      <w:pPr>
        <w:pStyle w:val="af3"/>
      </w:pPr>
    </w:p>
    <w:p w:rsidR="00DB4F5E" w:rsidRDefault="00986997" w:rsidP="004A6304">
      <w:pPr>
        <w:pStyle w:val="2"/>
      </w:pPr>
      <w:bookmarkStart w:id="24" w:name="_Toc502395733"/>
      <w:proofErr w:type="spellStart"/>
      <w:r>
        <w:t>WebPhone</w:t>
      </w:r>
      <w:proofErr w:type="spellEnd"/>
      <w:r w:rsidR="00DB4F5E">
        <w:t>主调函数说明</w:t>
      </w:r>
      <w:bookmarkEnd w:id="24"/>
    </w:p>
    <w:p w:rsidR="00AB5FED" w:rsidRDefault="00AB5FED" w:rsidP="00AB5FED">
      <w:pPr>
        <w:pStyle w:val="3"/>
      </w:pPr>
      <w:bookmarkStart w:id="25" w:name="_Toc502395734"/>
      <w:r w:rsidRPr="00AB5FED">
        <w:rPr>
          <w:rFonts w:hint="eastAsia"/>
        </w:rPr>
        <w:t>设置日志级别</w:t>
      </w:r>
      <w:bookmarkEnd w:id="25"/>
    </w:p>
    <w:p w:rsidR="00AB5FED" w:rsidRPr="00AB5FED" w:rsidRDefault="00AB5FED" w:rsidP="00AB5FED">
      <w:r>
        <w:rPr>
          <w:rFonts w:hint="eastAsia"/>
        </w:rPr>
        <w:t>方法名</w:t>
      </w:r>
      <w:r>
        <w:rPr>
          <w:rFonts w:hint="eastAsia"/>
        </w:rPr>
        <w:t>:</w:t>
      </w:r>
      <w:proofErr w:type="spellStart"/>
      <w:r>
        <w:t>set</w:t>
      </w:r>
      <w:r w:rsidR="00A16F67">
        <w:t>Log</w:t>
      </w:r>
      <w:r>
        <w:t>Level</w:t>
      </w:r>
      <w:proofErr w:type="spellEnd"/>
      <w:r>
        <w:t>(level)</w:t>
      </w:r>
    </w:p>
    <w:p w:rsidR="009E2D6F" w:rsidRDefault="009E2D6F" w:rsidP="009E2D6F">
      <w:r>
        <w:rPr>
          <w:rFonts w:hint="eastAsia"/>
        </w:rPr>
        <w:t>功能：设置日志级别，在调用其他接口之前调用</w:t>
      </w:r>
      <w:r w:rsidR="0094691E">
        <w:rPr>
          <w:rFonts w:hint="eastAsia"/>
        </w:rPr>
        <w:t>，</w:t>
      </w:r>
      <w:r w:rsidR="005E4BA3">
        <w:rPr>
          <w:rFonts w:hint="eastAsia"/>
        </w:rPr>
        <w:t>有</w:t>
      </w:r>
      <w:proofErr w:type="spellStart"/>
      <w:r w:rsidR="005E4BA3">
        <w:t>error,warn,info,debug</w:t>
      </w:r>
      <w:proofErr w:type="spellEnd"/>
      <w:r w:rsidR="005E4BA3">
        <w:t xml:space="preserve"> </w:t>
      </w:r>
      <w:r w:rsidR="005E4BA3">
        <w:rPr>
          <w:rFonts w:hint="eastAsia"/>
        </w:rPr>
        <w:t>四</w:t>
      </w:r>
      <w:r w:rsidR="00597491">
        <w:rPr>
          <w:rFonts w:hint="eastAsia"/>
        </w:rPr>
        <w:t>种</w:t>
      </w:r>
      <w:r w:rsidR="005E4BA3">
        <w:rPr>
          <w:rFonts w:hint="eastAsia"/>
        </w:rPr>
        <w:t>级别</w:t>
      </w:r>
    </w:p>
    <w:p w:rsidR="009E2D6F" w:rsidRDefault="009E2D6F" w:rsidP="009E2D6F">
      <w:r>
        <w:rPr>
          <w:rFonts w:hint="eastAsia"/>
        </w:rPr>
        <w:t>返回值</w:t>
      </w:r>
      <w:r>
        <w:rPr>
          <w:rFonts w:hint="eastAsia"/>
        </w:rPr>
        <w:t>:</w:t>
      </w:r>
      <w:r>
        <w:rPr>
          <w:rFonts w:hint="eastAsia"/>
        </w:rPr>
        <w:t>无。</w:t>
      </w:r>
    </w:p>
    <w:p w:rsidR="009E2D6F" w:rsidRDefault="009E2D6F" w:rsidP="009E2D6F">
      <w:r>
        <w:rPr>
          <w:rFonts w:hint="eastAsia"/>
        </w:rPr>
        <w:t>触发事件：无</w:t>
      </w:r>
    </w:p>
    <w:p w:rsidR="00AB5FED" w:rsidRDefault="009E2D6F" w:rsidP="009E2D6F">
      <w:r>
        <w:rPr>
          <w:rFonts w:hint="eastAsia"/>
        </w:rPr>
        <w:t>调用说明</w:t>
      </w:r>
      <w:r>
        <w:rPr>
          <w:rFonts w:hint="eastAsia"/>
        </w:rPr>
        <w:t>:</w:t>
      </w:r>
      <w:r>
        <w:rPr>
          <w:rFonts w:hint="eastAsia"/>
        </w:rPr>
        <w:t>同步</w:t>
      </w:r>
    </w:p>
    <w:p w:rsidR="0094691E" w:rsidRPr="009E2D6F" w:rsidRDefault="0094691E" w:rsidP="009E2D6F">
      <w:r>
        <w:rPr>
          <w:rFonts w:hint="eastAsia"/>
        </w:rPr>
        <w:lastRenderedPageBreak/>
        <w:t>示例：</w:t>
      </w:r>
      <w:proofErr w:type="spellStart"/>
      <w:r w:rsidR="00591D10">
        <w:rPr>
          <w:rFonts w:hint="eastAsia"/>
        </w:rPr>
        <w:t>WebPhone.</w:t>
      </w:r>
      <w:r w:rsidR="00591D10" w:rsidRPr="00591D10">
        <w:t>set</w:t>
      </w:r>
      <w:r w:rsidR="00FC45B6">
        <w:t>Log</w:t>
      </w:r>
      <w:r w:rsidR="00591D10" w:rsidRPr="00591D10">
        <w:t>Level</w:t>
      </w:r>
      <w:proofErr w:type="spellEnd"/>
      <w:r w:rsidR="00591D10" w:rsidRPr="00591D10">
        <w:t>("info");</w:t>
      </w:r>
    </w:p>
    <w:p w:rsidR="00DB4F5E" w:rsidRDefault="00DB4F5E" w:rsidP="0033018F">
      <w:pPr>
        <w:pStyle w:val="3"/>
        <w:rPr>
          <w:rStyle w:val="aa"/>
          <w:rFonts w:ascii="Times New Roman"/>
          <w:b/>
          <w:sz w:val="24"/>
        </w:rPr>
      </w:pPr>
      <w:bookmarkStart w:id="26" w:name="_Toc502395735"/>
      <w:r w:rsidRPr="00EA637E">
        <w:rPr>
          <w:rStyle w:val="aa"/>
          <w:rFonts w:ascii="Times New Roman"/>
          <w:b/>
          <w:sz w:val="24"/>
        </w:rPr>
        <w:t>初始化</w:t>
      </w:r>
      <w:bookmarkEnd w:id="26"/>
    </w:p>
    <w:p w:rsidR="00272C2F" w:rsidRDefault="00DB4F5E" w:rsidP="00272C2F">
      <w:r>
        <w:t>方法名：</w:t>
      </w:r>
      <w:proofErr w:type="gramStart"/>
      <w:r w:rsidR="00AB2C0B">
        <w:t>I</w:t>
      </w:r>
      <w:r>
        <w:t>nit(</w:t>
      </w:r>
      <w:proofErr w:type="gramEnd"/>
      <w:r>
        <w:t>)</w:t>
      </w:r>
    </w:p>
    <w:p w:rsidR="00272C2F" w:rsidRDefault="00DB4F5E" w:rsidP="00272C2F">
      <w:r>
        <w:t>功能：初始化</w:t>
      </w:r>
      <w:r>
        <w:t>SDK</w:t>
      </w:r>
      <w:r w:rsidR="00DC5A9D">
        <w:rPr>
          <w:rFonts w:hint="eastAsia"/>
        </w:rPr>
        <w:t>，在调用其他</w:t>
      </w:r>
      <w:r w:rsidR="00304008">
        <w:rPr>
          <w:rFonts w:hint="eastAsia"/>
        </w:rPr>
        <w:t>通话</w:t>
      </w:r>
      <w:r w:rsidR="008446A2">
        <w:rPr>
          <w:rFonts w:hint="eastAsia"/>
        </w:rPr>
        <w:t>相关接口</w:t>
      </w:r>
      <w:r w:rsidR="00DC5A9D">
        <w:rPr>
          <w:rFonts w:hint="eastAsia"/>
        </w:rPr>
        <w:t>之前调用。</w:t>
      </w:r>
    </w:p>
    <w:p w:rsidR="003F4919" w:rsidRDefault="003F4919" w:rsidP="00272C2F">
      <w:r>
        <w:t>参数：</w:t>
      </w:r>
      <w:r w:rsidR="001447FD">
        <w:rPr>
          <w:rFonts w:hint="eastAsia"/>
        </w:rPr>
        <w:t>无</w:t>
      </w:r>
    </w:p>
    <w:p w:rsidR="00DB4F5E" w:rsidRDefault="00DB4F5E" w:rsidP="00272C2F">
      <w:r>
        <w:t>返回值</w:t>
      </w:r>
      <w:r>
        <w:t>: 0</w:t>
      </w:r>
      <w:r>
        <w:t>成功；非</w:t>
      </w:r>
      <w:r>
        <w:t>0</w:t>
      </w:r>
      <w:r>
        <w:t>失败。</w:t>
      </w:r>
    </w:p>
    <w:p w:rsidR="00306ABC" w:rsidRDefault="00306ABC" w:rsidP="00272C2F">
      <w:r>
        <w:rPr>
          <w:rFonts w:hint="eastAsia"/>
        </w:rPr>
        <w:t>触发事件：无</w:t>
      </w:r>
    </w:p>
    <w:p w:rsidR="00A12294" w:rsidRDefault="006522E6" w:rsidP="00272C2F">
      <w:r>
        <w:rPr>
          <w:rFonts w:hint="eastAsia"/>
        </w:rPr>
        <w:t>调用说明</w:t>
      </w:r>
      <w:r w:rsidR="00A12294">
        <w:rPr>
          <w:rFonts w:hint="eastAsia"/>
        </w:rPr>
        <w:t>:</w:t>
      </w:r>
      <w:r w:rsidR="003C72B7">
        <w:rPr>
          <w:rFonts w:hint="eastAsia"/>
        </w:rPr>
        <w:t>同步</w:t>
      </w:r>
    </w:p>
    <w:p w:rsidR="00DB4F5E" w:rsidRDefault="00DB4F5E" w:rsidP="00ED6877"/>
    <w:p w:rsidR="00DB4F5E" w:rsidRDefault="0033018F" w:rsidP="0033018F">
      <w:pPr>
        <w:pStyle w:val="3"/>
      </w:pPr>
      <w:bookmarkStart w:id="27" w:name="_Toc502395736"/>
      <w:r>
        <w:rPr>
          <w:rFonts w:hint="eastAsia"/>
        </w:rPr>
        <w:t>注册</w:t>
      </w:r>
      <w:bookmarkEnd w:id="27"/>
    </w:p>
    <w:p w:rsidR="000E02CC" w:rsidRDefault="00DB4F5E" w:rsidP="00553A56">
      <w:r>
        <w:t>方法名：</w:t>
      </w:r>
      <w:r w:rsidR="00D36666">
        <w:rPr>
          <w:rFonts w:hint="eastAsia"/>
        </w:rPr>
        <w:t>Log</w:t>
      </w:r>
      <w:r w:rsidR="00D36666">
        <w:t>in</w:t>
      </w:r>
      <w:r>
        <w:t>(</w:t>
      </w:r>
      <w:proofErr w:type="gramStart"/>
      <w:r w:rsidR="0032236D">
        <w:t>realm,</w:t>
      </w:r>
      <w:r w:rsidR="00072694">
        <w:rPr>
          <w:rFonts w:hint="eastAsia"/>
        </w:rPr>
        <w:t>sip</w:t>
      </w:r>
      <w:r w:rsidR="00072694">
        <w:t>id</w:t>
      </w:r>
      <w:proofErr w:type="gramEnd"/>
      <w:r w:rsidR="00072694">
        <w:t>,</w:t>
      </w:r>
      <w:r w:rsidR="0032236D">
        <w:t>sipurl,</w:t>
      </w:r>
      <w:r w:rsidR="00072694">
        <w:t>sippwd</w:t>
      </w:r>
      <w:r w:rsidR="00C74208">
        <w:t>,displayname,websocketurl,iceserver</w:t>
      </w:r>
      <w:r>
        <w:t>)</w:t>
      </w:r>
    </w:p>
    <w:p w:rsidR="000E02CC" w:rsidRDefault="00DB4F5E" w:rsidP="00553A56">
      <w:r>
        <w:t>功能：客户端</w:t>
      </w:r>
      <w:r w:rsidR="00EE7205">
        <w:rPr>
          <w:rFonts w:hint="eastAsia"/>
        </w:rPr>
        <w:t>注册到云</w:t>
      </w:r>
      <w:r w:rsidR="00EC3A6A">
        <w:rPr>
          <w:rFonts w:hint="eastAsia"/>
        </w:rPr>
        <w:t>通讯</w:t>
      </w:r>
      <w:r>
        <w:t>平台。</w:t>
      </w:r>
    </w:p>
    <w:p w:rsidR="00DB4F5E" w:rsidRDefault="00DB4F5E" w:rsidP="00553A56">
      <w:bookmarkStart w:id="28" w:name="OLE_LINK1"/>
      <w:bookmarkStart w:id="29" w:name="OLE_LINK2"/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RPr="00F11A32" w:rsidTr="0024499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Pr="00DD7DF6" w:rsidRDefault="00DB4F5E" w:rsidP="00553A56">
            <w:r w:rsidRPr="00DD7DF6">
              <w:t>描述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r>
              <w:rPr>
                <w:rFonts w:hint="eastAsia"/>
              </w:rPr>
              <w:t>r</w:t>
            </w:r>
            <w:r>
              <w:t>ealm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域名</w:t>
            </w:r>
          </w:p>
        </w:tc>
      </w:tr>
      <w:tr w:rsidR="00DB4F5E" w:rsidTr="00547BDC">
        <w:trPr>
          <w:trHeight w:val="267"/>
        </w:trPr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ipid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DB4F5E" w:rsidP="00553A56">
            <w:r w:rsidRPr="00DD7DF6">
              <w:rPr>
                <w:rFonts w:hint="eastAsia"/>
              </w:rPr>
              <w:t>long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r>
              <w:rPr>
                <w:rFonts w:hint="eastAsia"/>
              </w:rPr>
              <w:t>账号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s</w:t>
            </w:r>
            <w:r>
              <w:t>ipurl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1224B" w:rsidP="00553A56">
            <w:r>
              <w:rPr>
                <w:rFonts w:hint="eastAsia"/>
              </w:rPr>
              <w:t>sip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t>sippwd</w:t>
            </w:r>
            <w:proofErr w:type="spellEnd"/>
            <w:r w:rsidR="00DB4F5E" w:rsidRPr="00DD7DF6">
              <w:t xml:space="preserve">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5A15" w:rsidP="00553A56">
            <w:r>
              <w:rPr>
                <w:rFonts w:hint="eastAsia"/>
              </w:rPr>
              <w:t>s</w:t>
            </w:r>
            <w:r>
              <w:t>ip</w:t>
            </w:r>
            <w:r>
              <w:rPr>
                <w:rFonts w:hint="eastAsia"/>
              </w:rPr>
              <w:t>账号密码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F4984" w:rsidP="00553A56">
            <w:proofErr w:type="spellStart"/>
            <w:r>
              <w:rPr>
                <w:rFonts w:hint="eastAsia"/>
              </w:rPr>
              <w:t>d</w:t>
            </w:r>
            <w:r>
              <w:t>isplayname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534F18" w:rsidP="00553A56">
            <w:r>
              <w:rPr>
                <w:rFonts w:hint="eastAsia"/>
              </w:rPr>
              <w:t>sip</w:t>
            </w:r>
            <w:r w:rsidR="006D56A0">
              <w:t xml:space="preserve"> </w:t>
            </w:r>
            <w:r w:rsidR="006D56A0">
              <w:rPr>
                <w:rFonts w:hint="eastAsia"/>
              </w:rPr>
              <w:t>账号名称</w:t>
            </w:r>
          </w:p>
        </w:tc>
      </w:tr>
      <w:tr w:rsidR="00DB4F5E" w:rsidTr="0024499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w</w:t>
            </w:r>
            <w:r>
              <w:t>ebsocketurl</w:t>
            </w:r>
            <w:proofErr w:type="spellEnd"/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6D5291" w:rsidP="00553A56">
            <w:r>
              <w:rPr>
                <w:rFonts w:hint="eastAsia"/>
              </w:rPr>
              <w:t>云通讯平台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web</w:t>
            </w:r>
            <w:r>
              <w:t>socket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服务地址</w:t>
            </w:r>
          </w:p>
        </w:tc>
      </w:tr>
      <w:tr w:rsidR="00DB4F5E" w:rsidTr="0024499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A25DEE" w:rsidP="00553A56">
            <w:proofErr w:type="spellStart"/>
            <w:r>
              <w:rPr>
                <w:rFonts w:hint="eastAsia"/>
              </w:rPr>
              <w:t>i</w:t>
            </w:r>
            <w:r>
              <w:t>ceserver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C97586" w:rsidP="00553A56">
            <w:r w:rsidRPr="00DD7DF6">
              <w:rPr>
                <w:rFonts w:hint="eastAsia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D7DF6" w:rsidRDefault="007D553C" w:rsidP="00553A56">
            <w:r w:rsidRPr="007D553C">
              <w:rPr>
                <w:rFonts w:hint="eastAsia"/>
              </w:rPr>
              <w:t>NAT</w:t>
            </w:r>
            <w:r w:rsidRPr="007D553C">
              <w:rPr>
                <w:rFonts w:hint="eastAsia"/>
              </w:rPr>
              <w:t>穿透服务器</w:t>
            </w:r>
          </w:p>
        </w:tc>
      </w:tr>
    </w:tbl>
    <w:bookmarkEnd w:id="28"/>
    <w:bookmarkEnd w:id="29"/>
    <w:p w:rsidR="00DB4F5E" w:rsidRDefault="00DB4F5E" w:rsidP="00553A5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FC356E" w:rsidRDefault="00FC356E" w:rsidP="00553A56">
      <w:r>
        <w:rPr>
          <w:rFonts w:hint="eastAsia"/>
        </w:rPr>
        <w:lastRenderedPageBreak/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B7052E" w:rsidTr="003D3E1E">
        <w:tc>
          <w:tcPr>
            <w:tcW w:w="2590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7052E" w:rsidRDefault="00B7052E" w:rsidP="00553A56">
            <w:r>
              <w:rPr>
                <w:rFonts w:hint="eastAsia"/>
              </w:rPr>
              <w:t>说明</w:t>
            </w:r>
          </w:p>
        </w:tc>
      </w:tr>
      <w:tr w:rsidR="00B7052E" w:rsidTr="003D3E1E">
        <w:tc>
          <w:tcPr>
            <w:tcW w:w="2590" w:type="dxa"/>
          </w:tcPr>
          <w:p w:rsidR="00B7052E" w:rsidRPr="0060204B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nConnected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成功</w:t>
            </w:r>
          </w:p>
        </w:tc>
      </w:tr>
      <w:tr w:rsidR="00B7052E" w:rsidTr="003D3E1E">
        <w:tc>
          <w:tcPr>
            <w:tcW w:w="2590" w:type="dxa"/>
          </w:tcPr>
          <w:p w:rsidR="00B7052E" w:rsidRDefault="00015592" w:rsidP="00553A56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ascii="新宋体" w:hAnsi="新宋体" w:cs="新宋体"/>
                <w:kern w:val="0"/>
                <w:sz w:val="19"/>
                <w:szCs w:val="19"/>
              </w:rPr>
              <w:t>o</w:t>
            </w:r>
            <w:r w:rsidR="00B7052E">
              <w:rPr>
                <w:rFonts w:ascii="新宋体" w:hAnsi="新宋体" w:cs="新宋体"/>
                <w:kern w:val="0"/>
                <w:sz w:val="19"/>
                <w:szCs w:val="19"/>
              </w:rPr>
              <w:t>nConnectError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7052E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7052E" w:rsidRDefault="00015592" w:rsidP="00553A56">
            <w:r>
              <w:rPr>
                <w:rFonts w:hint="eastAsia"/>
              </w:rPr>
              <w:t>注册</w:t>
            </w:r>
            <w:r w:rsidR="00B7052E">
              <w:rPr>
                <w:rFonts w:hint="eastAsia"/>
              </w:rPr>
              <w:t>失败</w:t>
            </w:r>
          </w:p>
        </w:tc>
      </w:tr>
    </w:tbl>
    <w:p w:rsidR="00BC028C" w:rsidRDefault="00FC356E" w:rsidP="00553A56">
      <w:r>
        <w:rPr>
          <w:rFonts w:hint="eastAsia"/>
        </w:rPr>
        <w:t>调用说明</w:t>
      </w:r>
      <w:r w:rsidR="00BC028C">
        <w:rPr>
          <w:rFonts w:hint="eastAsia"/>
        </w:rPr>
        <w:t>：异步</w:t>
      </w:r>
      <w:r w:rsidR="004D0C70">
        <w:rPr>
          <w:rFonts w:hint="eastAsia"/>
        </w:rPr>
        <w:t>。</w:t>
      </w:r>
    </w:p>
    <w:p w:rsidR="00F80BFD" w:rsidRDefault="00A300A6" w:rsidP="00FB16F5">
      <w:pPr>
        <w:pStyle w:val="3"/>
      </w:pPr>
      <w:bookmarkStart w:id="30" w:name="_Toc502395737"/>
      <w:r>
        <w:rPr>
          <w:rFonts w:hint="eastAsia"/>
        </w:rPr>
        <w:t>退出</w:t>
      </w:r>
      <w:bookmarkEnd w:id="30"/>
    </w:p>
    <w:p w:rsidR="00BB6D58" w:rsidRDefault="005C1A78" w:rsidP="00AB0B7B">
      <w:r>
        <w:t>方法名：</w:t>
      </w:r>
      <w:proofErr w:type="gramStart"/>
      <w:r w:rsidR="000E7BC7">
        <w:rPr>
          <w:rFonts w:hint="eastAsia"/>
        </w:rPr>
        <w:t>L</w:t>
      </w:r>
      <w:r>
        <w:t>og</w:t>
      </w:r>
      <w:r>
        <w:rPr>
          <w:rFonts w:hint="eastAsia"/>
        </w:rPr>
        <w:t>out</w:t>
      </w:r>
      <w:r>
        <w:t>(</w:t>
      </w:r>
      <w:proofErr w:type="gramEnd"/>
      <w:r>
        <w:t>)</w:t>
      </w:r>
    </w:p>
    <w:p w:rsidR="00BB6D58" w:rsidRDefault="005C1A78" w:rsidP="00AB0B7B">
      <w:r>
        <w:t>功能：</w:t>
      </w:r>
      <w:r w:rsidR="00AB63C6">
        <w:rPr>
          <w:rFonts w:hint="eastAsia"/>
        </w:rPr>
        <w:t>客户端退出登录</w:t>
      </w:r>
      <w:r>
        <w:t>。</w:t>
      </w:r>
    </w:p>
    <w:p w:rsidR="005C1A78" w:rsidRDefault="005C1A78" w:rsidP="00AB0B7B">
      <w:r>
        <w:t>参数：</w:t>
      </w:r>
      <w:r w:rsidR="007E7711">
        <w:rPr>
          <w:rFonts w:hint="eastAsia"/>
        </w:rPr>
        <w:t>无</w:t>
      </w:r>
    </w:p>
    <w:p w:rsidR="005C1A78" w:rsidRDefault="005C1A78" w:rsidP="00AB0B7B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EB6055" w:rsidRDefault="005C1A78" w:rsidP="00AB0B7B">
      <w:r>
        <w:rPr>
          <w:rFonts w:hint="eastAsia"/>
        </w:rPr>
        <w:t>触发事件：</w:t>
      </w:r>
      <w:r w:rsidR="00D73BA4">
        <w:rPr>
          <w:rFonts w:hint="eastAsia"/>
        </w:rPr>
        <w:t>无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2590"/>
        <w:gridCol w:w="2841"/>
      </w:tblGrid>
      <w:tr w:rsidR="00EB6055" w:rsidTr="00DB2D12">
        <w:tc>
          <w:tcPr>
            <w:tcW w:w="2590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EB6055" w:rsidRDefault="00EB6055" w:rsidP="00DB2D12">
            <w:r>
              <w:rPr>
                <w:rFonts w:hint="eastAsia"/>
              </w:rPr>
              <w:t>说明</w:t>
            </w:r>
          </w:p>
        </w:tc>
      </w:tr>
      <w:tr w:rsidR="00EB6055" w:rsidTr="00DB2D12">
        <w:tc>
          <w:tcPr>
            <w:tcW w:w="2590" w:type="dxa"/>
          </w:tcPr>
          <w:p w:rsidR="00EB6055" w:rsidRPr="0060204B" w:rsidRDefault="00234182" w:rsidP="00DB2D12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新宋体" w:hAnsi="新宋体" w:cs="新宋体" w:hint="eastAsia"/>
                <w:kern w:val="0"/>
                <w:sz w:val="19"/>
                <w:szCs w:val="19"/>
              </w:rPr>
              <w:t>o</w:t>
            </w:r>
            <w:r w:rsidR="00725A9A">
              <w:rPr>
                <w:rFonts w:ascii="新宋体" w:hAnsi="新宋体" w:cs="新宋体" w:hint="eastAsia"/>
                <w:kern w:val="0"/>
                <w:sz w:val="19"/>
                <w:szCs w:val="19"/>
              </w:rPr>
              <w:t>nLogOut</w:t>
            </w:r>
            <w:proofErr w:type="spell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gramEnd"/>
            <w:r w:rsidR="00EB605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EB6055" w:rsidRDefault="00725A9A" w:rsidP="00DB2D12">
            <w:r>
              <w:rPr>
                <w:rFonts w:hint="eastAsia"/>
              </w:rPr>
              <w:t>登出</w:t>
            </w:r>
            <w:r w:rsidR="00EB6055">
              <w:rPr>
                <w:rFonts w:hint="eastAsia"/>
              </w:rPr>
              <w:t>成功</w:t>
            </w:r>
          </w:p>
        </w:tc>
      </w:tr>
    </w:tbl>
    <w:p w:rsidR="005C1A78" w:rsidRDefault="005C1A78" w:rsidP="00AB0B7B"/>
    <w:p w:rsidR="005C1A78" w:rsidRDefault="005C1A78" w:rsidP="00AB0B7B">
      <w:r>
        <w:rPr>
          <w:rFonts w:hint="eastAsia"/>
        </w:rPr>
        <w:t>调用说明</w:t>
      </w:r>
      <w:r w:rsidR="00EB6055">
        <w:rPr>
          <w:rFonts w:hint="eastAsia"/>
        </w:rPr>
        <w:t>：异</w:t>
      </w:r>
      <w:r w:rsidR="00B81037">
        <w:rPr>
          <w:rFonts w:hint="eastAsia"/>
        </w:rPr>
        <w:t>步</w:t>
      </w:r>
      <w:r>
        <w:rPr>
          <w:rFonts w:hint="eastAsia"/>
        </w:rPr>
        <w:t>。</w:t>
      </w:r>
    </w:p>
    <w:p w:rsidR="00994CFC" w:rsidRDefault="00994CFC" w:rsidP="00994CFC"/>
    <w:p w:rsidR="00B4271B" w:rsidRPr="00C97586" w:rsidRDefault="00BB3025" w:rsidP="00FB16F5">
      <w:pPr>
        <w:pStyle w:val="3"/>
      </w:pPr>
      <w:bookmarkStart w:id="31" w:name="_Toc502395738"/>
      <w:r>
        <w:t>获取</w:t>
      </w:r>
      <w:r w:rsidR="00B4271B" w:rsidRPr="00C97586">
        <w:t>版本</w:t>
      </w:r>
      <w:r w:rsidR="00817647">
        <w:rPr>
          <w:rFonts w:hint="eastAsia"/>
        </w:rPr>
        <w:t>号</w:t>
      </w:r>
      <w:bookmarkEnd w:id="31"/>
    </w:p>
    <w:p w:rsidR="00B4271B" w:rsidRDefault="00B4271B" w:rsidP="009B1AFC">
      <w:r>
        <w:t>方法名：</w:t>
      </w:r>
      <w:bookmarkStart w:id="32" w:name="OLE_LINK62"/>
      <w:bookmarkStart w:id="33" w:name="OLE_LINK63"/>
      <w:proofErr w:type="spellStart"/>
      <w:proofErr w:type="gramStart"/>
      <w:r>
        <w:t>getVersion</w:t>
      </w:r>
      <w:bookmarkEnd w:id="32"/>
      <w:bookmarkEnd w:id="33"/>
      <w:proofErr w:type="spellEnd"/>
      <w:r>
        <w:t>(</w:t>
      </w:r>
      <w:proofErr w:type="gramEnd"/>
      <w:r>
        <w:t>)</w:t>
      </w:r>
    </w:p>
    <w:p w:rsidR="00B4271B" w:rsidRDefault="00B4271B" w:rsidP="009B1AFC">
      <w:r>
        <w:t>功能：</w:t>
      </w:r>
      <w:r w:rsidR="00DC1E6C">
        <w:rPr>
          <w:rFonts w:hint="eastAsia"/>
        </w:rPr>
        <w:t>获取</w:t>
      </w:r>
      <w:r w:rsidR="00817647">
        <w:rPr>
          <w:rFonts w:hint="eastAsia"/>
        </w:rPr>
        <w:t>S</w:t>
      </w:r>
      <w:r w:rsidR="00817647">
        <w:t>DK</w:t>
      </w:r>
      <w:r w:rsidR="00DC1E6C">
        <w:rPr>
          <w:rFonts w:hint="eastAsia"/>
        </w:rPr>
        <w:t>的版本信息</w:t>
      </w:r>
      <w:r>
        <w:t>。</w:t>
      </w:r>
    </w:p>
    <w:p w:rsidR="00B4271B" w:rsidRDefault="00B4271B" w:rsidP="009B1AFC">
      <w:r>
        <w:t>参数：无</w:t>
      </w:r>
    </w:p>
    <w:p w:rsidR="00D3022F" w:rsidRPr="003735CE" w:rsidRDefault="00D3022F" w:rsidP="009B1AFC">
      <w:pPr>
        <w:rPr>
          <w:kern w:val="0"/>
        </w:rPr>
      </w:pPr>
      <w:r w:rsidRPr="003735CE">
        <w:rPr>
          <w:kern w:val="0"/>
        </w:rPr>
        <w:t>返回值：</w:t>
      </w:r>
      <w:r w:rsidR="00C76DD6">
        <w:rPr>
          <w:rFonts w:hint="eastAsia"/>
          <w:kern w:val="0"/>
        </w:rPr>
        <w:t>S</w:t>
      </w:r>
      <w:r w:rsidR="00C76DD6">
        <w:rPr>
          <w:kern w:val="0"/>
        </w:rPr>
        <w:t>DK</w:t>
      </w:r>
      <w:r w:rsidR="00C76DD6">
        <w:rPr>
          <w:rFonts w:hint="eastAsia"/>
          <w:kern w:val="0"/>
        </w:rPr>
        <w:t>版本号</w:t>
      </w:r>
      <w:r w:rsidR="00C76DD6">
        <w:rPr>
          <w:rFonts w:hint="eastAsia"/>
          <w:kern w:val="0"/>
        </w:rPr>
        <w:t>,</w:t>
      </w:r>
    </w:p>
    <w:p w:rsidR="00D3022F" w:rsidRDefault="00D3022F" w:rsidP="009B1AFC">
      <w:pPr>
        <w:rPr>
          <w:rFonts w:ascii="inherit" w:hAnsi="inherit" w:cs="Arial" w:hint="eastAsia"/>
          <w:color w:val="333333"/>
          <w:sz w:val="20"/>
          <w:szCs w:val="20"/>
        </w:rPr>
      </w:pPr>
      <w:r w:rsidRPr="003735CE">
        <w:t>示例：</w:t>
      </w:r>
      <w:r w:rsidR="00C76DD6">
        <w:rPr>
          <w:rFonts w:ascii="inherit" w:hAnsi="inherit" w:cs="Arial"/>
          <w:color w:val="333333"/>
          <w:sz w:val="20"/>
          <w:szCs w:val="20"/>
        </w:rPr>
        <w:t>”2.0</w:t>
      </w:r>
      <w:r w:rsidR="00C76DD6">
        <w:rPr>
          <w:rFonts w:ascii="inherit" w:hAnsi="inherit" w:cs="Arial" w:hint="eastAsia"/>
          <w:color w:val="333333"/>
          <w:sz w:val="20"/>
          <w:szCs w:val="20"/>
        </w:rPr>
        <w:t>.</w:t>
      </w:r>
      <w:r w:rsidR="00C76DD6">
        <w:rPr>
          <w:rFonts w:ascii="inherit" w:hAnsi="inherit" w:cs="Arial"/>
          <w:color w:val="333333"/>
          <w:sz w:val="20"/>
          <w:szCs w:val="20"/>
        </w:rPr>
        <w:t>0.15”</w:t>
      </w:r>
    </w:p>
    <w:p w:rsidR="00B4271B" w:rsidRDefault="00B4271B" w:rsidP="009B1AFC">
      <w:r>
        <w:rPr>
          <w:rFonts w:hint="eastAsia"/>
        </w:rPr>
        <w:t>触发事件：无</w:t>
      </w:r>
    </w:p>
    <w:p w:rsidR="00B4271B" w:rsidRPr="00C97586" w:rsidRDefault="00B4271B" w:rsidP="009B1AFC">
      <w:r>
        <w:rPr>
          <w:rFonts w:hint="eastAsia"/>
        </w:rPr>
        <w:t>调用说明：同步</w:t>
      </w:r>
    </w:p>
    <w:p w:rsidR="00C9659A" w:rsidRDefault="00C9659A" w:rsidP="00191970"/>
    <w:p w:rsidR="009B29A6" w:rsidRDefault="009B29A6" w:rsidP="009B29A6"/>
    <w:p w:rsidR="00DB4F5E" w:rsidRDefault="00E4147F" w:rsidP="00E4147F">
      <w:pPr>
        <w:pStyle w:val="3"/>
      </w:pPr>
      <w:bookmarkStart w:id="34" w:name="_Toc502395739"/>
      <w:r>
        <w:rPr>
          <w:rFonts w:hint="eastAsia"/>
        </w:rPr>
        <w:lastRenderedPageBreak/>
        <w:t>外呼</w:t>
      </w:r>
      <w:bookmarkEnd w:id="34"/>
    </w:p>
    <w:p w:rsidR="00FE1690" w:rsidRDefault="00DB4F5E" w:rsidP="00E4433F">
      <w:r>
        <w:t>方法名：</w:t>
      </w:r>
      <w:proofErr w:type="gramStart"/>
      <w:r w:rsidR="00BB1931">
        <w:rPr>
          <w:rFonts w:hint="eastAsia"/>
        </w:rPr>
        <w:t>M</w:t>
      </w:r>
      <w:r>
        <w:t>akeCall(</w:t>
      </w:r>
      <w:proofErr w:type="gramEnd"/>
      <w:r>
        <w:t>called )</w:t>
      </w:r>
    </w:p>
    <w:p w:rsidR="00951AF9" w:rsidRDefault="00DB4F5E" w:rsidP="00E4433F">
      <w:r>
        <w:t>功能：发起呼叫。</w:t>
      </w:r>
      <w:r w:rsidR="00CF6D39">
        <w:t>如果发起成功，响应呼叫状态机变化</w:t>
      </w:r>
      <w:r w:rsidR="00CF6D39">
        <w:rPr>
          <w:rFonts w:hint="eastAsia"/>
        </w:rPr>
        <w:t>触发的事件</w:t>
      </w:r>
      <w:r w:rsidR="00CF6D39">
        <w:t>依次为，呼叫已经被</w:t>
      </w:r>
      <w:r w:rsidR="00347E8B">
        <w:rPr>
          <w:rFonts w:hint="eastAsia"/>
        </w:rPr>
        <w:t>云</w:t>
      </w:r>
      <w:r w:rsidR="00E474D9">
        <w:rPr>
          <w:rFonts w:hint="eastAsia"/>
        </w:rPr>
        <w:t>通讯</w:t>
      </w:r>
      <w:r w:rsidR="00CF6D39">
        <w:t>平台处理</w:t>
      </w:r>
      <w:r w:rsidR="00CF6D39">
        <w:rPr>
          <w:rFonts w:hint="eastAsia"/>
        </w:rPr>
        <w:t>触发事件</w:t>
      </w:r>
      <w:proofErr w:type="spellStart"/>
      <w:r w:rsidR="00242E4D" w:rsidRPr="00242E4D">
        <w:t>onOriginated</w:t>
      </w:r>
      <w:proofErr w:type="spellEnd"/>
      <w:r w:rsidR="00CF6D39">
        <w:t>、呼叫振铃</w:t>
      </w:r>
      <w:r w:rsidR="00CF6D39">
        <w:rPr>
          <w:rFonts w:hint="eastAsia"/>
        </w:rPr>
        <w:t>触发事件</w:t>
      </w:r>
      <w:proofErr w:type="spellStart"/>
      <w:r w:rsidR="0020237B" w:rsidRPr="0020237B">
        <w:t>onDelivered</w:t>
      </w:r>
      <w:proofErr w:type="spellEnd"/>
      <w:r w:rsidR="00CF6D39">
        <w:t>、外</w:t>
      </w:r>
      <w:proofErr w:type="gramStart"/>
      <w:r w:rsidR="00CF6D39">
        <w:t>呼对方</w:t>
      </w:r>
      <w:proofErr w:type="gramEnd"/>
      <w:r w:rsidR="00CF6D39">
        <w:t>应答</w:t>
      </w:r>
      <w:r w:rsidR="00CF6D39">
        <w:rPr>
          <w:rFonts w:hint="eastAsia"/>
        </w:rPr>
        <w:t>触发事件</w:t>
      </w:r>
      <w:proofErr w:type="spellStart"/>
      <w:r w:rsidR="0020237B" w:rsidRPr="0020237B">
        <w:t>onEstablished</w:t>
      </w:r>
      <w:proofErr w:type="spellEnd"/>
      <w:r w:rsidR="00CF6D39">
        <w:t>；如果呼叫中失败</w:t>
      </w:r>
      <w:r w:rsidR="00CF6D39">
        <w:rPr>
          <w:rFonts w:hint="eastAsia"/>
        </w:rPr>
        <w:t>触发事件</w:t>
      </w:r>
      <w:proofErr w:type="spellStart"/>
      <w:r w:rsidR="00CF6D39">
        <w:rPr>
          <w:rFonts w:hint="eastAsia"/>
        </w:rPr>
        <w:t>On</w:t>
      </w:r>
      <w:r w:rsidR="00CF6D39">
        <w:t>MakeCallFailed</w:t>
      </w:r>
      <w:proofErr w:type="spellEnd"/>
      <w:r w:rsidR="0020237B">
        <w:rPr>
          <w:rFonts w:hint="eastAsia"/>
        </w:rPr>
        <w:t>。</w:t>
      </w:r>
    </w:p>
    <w:p w:rsidR="00DB4F5E" w:rsidRDefault="00DB4F5E" w:rsidP="003851BD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8E0C2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8E0C22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 xml:space="preserve">called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 w:hint="eastAsia"/>
                <w:color w:val="44444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24"/>
              </w:rPr>
            </w:pPr>
            <w:r>
              <w:rPr>
                <w:rFonts w:ascii="Arial" w:hAnsi="Arial" w:cs="Arial"/>
                <w:color w:val="444444"/>
              </w:rPr>
              <w:t>被叫的</w:t>
            </w:r>
            <w:r>
              <w:rPr>
                <w:rFonts w:ascii="Arial" w:hAnsi="Arial" w:cs="Arial"/>
                <w:color w:val="444444"/>
              </w:rPr>
              <w:t>VoIP</w:t>
            </w:r>
            <w:r>
              <w:rPr>
                <w:rFonts w:ascii="Arial" w:hAnsi="Arial" w:cs="Arial"/>
                <w:color w:val="444444"/>
              </w:rPr>
              <w:t>账号或者电话号码</w:t>
            </w:r>
          </w:p>
        </w:tc>
      </w:tr>
    </w:tbl>
    <w:p w:rsidR="00312E2B" w:rsidRPr="00D70E96" w:rsidRDefault="00312E2B" w:rsidP="003374CD">
      <w:pPr>
        <w:rPr>
          <w:kern w:val="0"/>
        </w:rPr>
      </w:pPr>
      <w:r w:rsidRPr="00D70E96">
        <w:rPr>
          <w:kern w:val="0"/>
        </w:rPr>
        <w:t>返回值：</w:t>
      </w:r>
    </w:p>
    <w:tbl>
      <w:tblPr>
        <w:tblW w:w="4690" w:type="pct"/>
        <w:tblInd w:w="3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2"/>
        <w:gridCol w:w="6431"/>
      </w:tblGrid>
      <w:tr w:rsidR="00312E2B" w:rsidRPr="00D70E96" w:rsidTr="0098680A">
        <w:tc>
          <w:tcPr>
            <w:tcW w:w="1792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参数名</w:t>
            </w:r>
          </w:p>
        </w:tc>
        <w:tc>
          <w:tcPr>
            <w:tcW w:w="6431" w:type="dxa"/>
            <w:shd w:val="clear" w:color="auto" w:fill="A6A6A6" w:themeFill="background1" w:themeFillShade="A6"/>
            <w:tcMar>
              <w:top w:w="138" w:type="dxa"/>
              <w:left w:w="230" w:type="dxa"/>
              <w:bottom w:w="138" w:type="dxa"/>
              <w:right w:w="230" w:type="dxa"/>
            </w:tcMar>
            <w:vAlign w:val="bottom"/>
            <w:hideMark/>
          </w:tcPr>
          <w:p w:rsidR="00312E2B" w:rsidRPr="00D70E96" w:rsidRDefault="00312E2B" w:rsidP="002711F1">
            <w:pPr>
              <w:widowControl/>
              <w:spacing w:line="240" w:lineRule="auto"/>
              <w:jc w:val="center"/>
              <w:rPr>
                <w:rFonts w:ascii="inherit" w:hAnsi="inherit" w:cs="Arial" w:hint="eastAsia"/>
                <w:b/>
                <w:bCs/>
                <w:color w:val="444444"/>
                <w:kern w:val="0"/>
                <w:sz w:val="24"/>
              </w:rPr>
            </w:pPr>
            <w:r w:rsidRPr="00D70E96">
              <w:rPr>
                <w:rFonts w:ascii="inherit" w:hAnsi="inherit" w:cs="Arial"/>
                <w:b/>
                <w:bCs/>
                <w:color w:val="444444"/>
                <w:kern w:val="0"/>
                <w:sz w:val="24"/>
                <w:bdr w:val="none" w:sz="0" w:space="0" w:color="auto" w:frame="1"/>
              </w:rPr>
              <w:t>描述</w:t>
            </w:r>
          </w:p>
        </w:tc>
      </w:tr>
      <w:tr w:rsidR="00312E2B" w:rsidRPr="00D70E96" w:rsidTr="0098680A">
        <w:tc>
          <w:tcPr>
            <w:tcW w:w="1792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 xml:space="preserve">result </w:t>
            </w:r>
          </w:p>
        </w:tc>
        <w:tc>
          <w:tcPr>
            <w:tcW w:w="6431" w:type="dxa"/>
            <w:shd w:val="clear" w:color="auto" w:fill="F8F8F8"/>
            <w:tcMar>
              <w:top w:w="138" w:type="dxa"/>
              <w:left w:w="230" w:type="dxa"/>
              <w:bottom w:w="138" w:type="dxa"/>
              <w:right w:w="230" w:type="dxa"/>
            </w:tcMar>
            <w:hideMark/>
          </w:tcPr>
          <w:p w:rsidR="00312E2B" w:rsidRPr="00D70E96" w:rsidRDefault="00312E2B" w:rsidP="003374CD">
            <w:pPr>
              <w:rPr>
                <w:kern w:val="0"/>
              </w:rPr>
            </w:pPr>
            <w:r w:rsidRPr="00D70E96">
              <w:rPr>
                <w:kern w:val="0"/>
              </w:rPr>
              <w:t>错误码，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成功，非</w:t>
            </w:r>
            <w:r w:rsidRPr="00D70E96">
              <w:rPr>
                <w:kern w:val="0"/>
              </w:rPr>
              <w:t>0</w:t>
            </w:r>
            <w:r w:rsidRPr="00D70E96">
              <w:rPr>
                <w:kern w:val="0"/>
              </w:rPr>
              <w:t>失败</w:t>
            </w:r>
          </w:p>
        </w:tc>
      </w:tr>
    </w:tbl>
    <w:p w:rsidR="00DB4F5E" w:rsidRDefault="00DB4F5E" w:rsidP="008D0181"/>
    <w:p w:rsidR="00E1634A" w:rsidRDefault="00E1634A" w:rsidP="008D0181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BD09C5" w:rsidTr="00721723">
        <w:tc>
          <w:tcPr>
            <w:tcW w:w="3576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BD09C5" w:rsidRDefault="00BD09C5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BD09C5" w:rsidTr="00721723">
        <w:tc>
          <w:tcPr>
            <w:tcW w:w="3576" w:type="dxa"/>
          </w:tcPr>
          <w:p w:rsidR="00BD09C5" w:rsidRDefault="00E36F00" w:rsidP="0080146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bookmarkStart w:id="35" w:name="_Hlk398823498"/>
            <w:proofErr w:type="spellStart"/>
            <w:r w:rsidRPr="00E36F00">
              <w:rPr>
                <w:rFonts w:ascii="新宋体" w:hAnsi="新宋体" w:cs="新宋体"/>
                <w:kern w:val="0"/>
                <w:sz w:val="19"/>
                <w:szCs w:val="19"/>
              </w:rPr>
              <w:t>onOriginated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80146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BD09C5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BD09C5" w:rsidRDefault="00FA7504" w:rsidP="00721723">
            <w:pPr>
              <w:pStyle w:val="ae"/>
            </w:pPr>
            <w:r>
              <w:rPr>
                <w:rFonts w:hint="eastAsia"/>
              </w:rPr>
              <w:t>外呼中</w:t>
            </w:r>
            <w:r w:rsidR="00BD09C5">
              <w:rPr>
                <w:rFonts w:hint="eastAsia"/>
              </w:rPr>
              <w:t>。</w:t>
            </w:r>
          </w:p>
        </w:tc>
      </w:tr>
      <w:bookmarkEnd w:id="35"/>
      <w:tr w:rsidR="00763262" w:rsidTr="00721723">
        <w:tc>
          <w:tcPr>
            <w:tcW w:w="3576" w:type="dxa"/>
          </w:tcPr>
          <w:p w:rsidR="00763262" w:rsidRPr="00FA7504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FA7504">
              <w:t>onDelivered</w:t>
            </w:r>
            <w:proofErr w:type="spellEnd"/>
            <w:r w:rsidRPr="00FA7504">
              <w:rPr>
                <w:rFonts w:hint="eastAsia"/>
              </w:rPr>
              <w:t xml:space="preserve"> </w:t>
            </w:r>
            <w:r w:rsidR="00D957F0" w:rsidRPr="00FA7504">
              <w:rPr>
                <w:rFonts w:hint="eastAsia"/>
              </w:rPr>
              <w:t>(</w:t>
            </w:r>
            <w:proofErr w:type="spellStart"/>
            <w:r w:rsidR="00801463" w:rsidRPr="00FA7504">
              <w:rPr>
                <w:rFonts w:hint="eastAsia"/>
              </w:rPr>
              <w:t>msg</w:t>
            </w:r>
            <w:proofErr w:type="spellEnd"/>
            <w:r w:rsidR="00D957F0" w:rsidRPr="00FA750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63262" w:rsidRDefault="00D957F0" w:rsidP="00721723">
            <w:pPr>
              <w:pStyle w:val="ae"/>
            </w:pPr>
            <w:r>
              <w:rPr>
                <w:rFonts w:hint="eastAsia"/>
              </w:rPr>
              <w:t>对方振铃。</w:t>
            </w:r>
          </w:p>
        </w:tc>
      </w:tr>
      <w:tr w:rsidR="00D957F0" w:rsidTr="00721723">
        <w:tc>
          <w:tcPr>
            <w:tcW w:w="3576" w:type="dxa"/>
          </w:tcPr>
          <w:p w:rsidR="00D957F0" w:rsidRDefault="00462901" w:rsidP="00801463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 w:rsidRPr="00462901">
              <w:t>onEstablished</w:t>
            </w:r>
            <w:proofErr w:type="spellEnd"/>
            <w:r w:rsidRPr="00462901">
              <w:rPr>
                <w:rFonts w:hint="eastAsia"/>
              </w:rPr>
              <w:t xml:space="preserve"> </w:t>
            </w:r>
            <w:r w:rsidR="00D957F0">
              <w:rPr>
                <w:rFonts w:hint="eastAsia"/>
              </w:rPr>
              <w:t>(</w:t>
            </w:r>
            <w:proofErr w:type="spellStart"/>
            <w:r w:rsidR="00801463">
              <w:rPr>
                <w:rFonts w:hint="eastAsia"/>
              </w:rPr>
              <w:t>msg</w:t>
            </w:r>
            <w:proofErr w:type="spellEnd"/>
            <w:r w:rsidR="00D957F0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57F0" w:rsidRDefault="00D957F0" w:rsidP="00721723">
            <w:pPr>
              <w:pStyle w:val="ae"/>
            </w:pPr>
            <w:r>
              <w:rPr>
                <w:rFonts w:hint="eastAsia"/>
              </w:rPr>
              <w:t>对方应答。</w:t>
            </w:r>
          </w:p>
        </w:tc>
      </w:tr>
      <w:tr w:rsidR="00D923C9" w:rsidTr="00721723">
        <w:tc>
          <w:tcPr>
            <w:tcW w:w="3576" w:type="dxa"/>
          </w:tcPr>
          <w:p w:rsidR="00D923C9" w:rsidRDefault="00462901" w:rsidP="00544F19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923C9">
              <w:t>nMakeCallFailed</w:t>
            </w:r>
            <w:proofErr w:type="spellEnd"/>
            <w:r w:rsidR="00D923C9">
              <w:rPr>
                <w:rFonts w:hint="eastAsia"/>
              </w:rPr>
              <w:t>(</w:t>
            </w:r>
            <w:proofErr w:type="spellStart"/>
            <w:r w:rsidR="00D923C9">
              <w:rPr>
                <w:rFonts w:hint="eastAsia"/>
              </w:rPr>
              <w:t>msg</w:t>
            </w:r>
            <w:proofErr w:type="spellEnd"/>
            <w:r w:rsidR="00D923C9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D923C9" w:rsidRDefault="00D923C9" w:rsidP="00721723">
            <w:pPr>
              <w:pStyle w:val="ae"/>
            </w:pPr>
            <w:r>
              <w:rPr>
                <w:rFonts w:hint="eastAsia"/>
              </w:rPr>
              <w:t>呼叫失败。</w:t>
            </w:r>
          </w:p>
        </w:tc>
      </w:tr>
    </w:tbl>
    <w:p w:rsidR="00AA0864" w:rsidRDefault="00E1634A" w:rsidP="008D0181">
      <w:r>
        <w:rPr>
          <w:rFonts w:hint="eastAsia"/>
        </w:rPr>
        <w:t>调用说明</w:t>
      </w:r>
      <w:r w:rsidR="00AA0864">
        <w:rPr>
          <w:rFonts w:hint="eastAsia"/>
        </w:rPr>
        <w:t>：异步</w:t>
      </w:r>
    </w:p>
    <w:p w:rsidR="00DB4F5E" w:rsidRDefault="00DB4F5E" w:rsidP="006B3BF9">
      <w:pPr>
        <w:pStyle w:val="3"/>
      </w:pPr>
      <w:bookmarkStart w:id="36" w:name="_Toc502395740"/>
      <w:r>
        <w:t>挂机</w:t>
      </w:r>
      <w:bookmarkEnd w:id="36"/>
    </w:p>
    <w:p w:rsidR="004C3AB0" w:rsidRDefault="00DB4F5E" w:rsidP="00A02F12">
      <w:r>
        <w:t>方法名：</w:t>
      </w:r>
      <w:bookmarkStart w:id="37" w:name="OLE_LINK143"/>
      <w:bookmarkStart w:id="38" w:name="OLE_LINK144"/>
      <w:r w:rsidR="006B3BF9">
        <w:rPr>
          <w:rFonts w:hint="eastAsia"/>
        </w:rPr>
        <w:t>C</w:t>
      </w:r>
      <w:r w:rsidR="006B3BF9">
        <w:t>lear</w:t>
      </w:r>
      <w:r>
        <w:t>Call</w:t>
      </w:r>
      <w:bookmarkEnd w:id="37"/>
      <w:bookmarkEnd w:id="38"/>
      <w:r>
        <w:t>(</w:t>
      </w:r>
      <w:proofErr w:type="spellStart"/>
      <w:proofErr w:type="gramStart"/>
      <w:r>
        <w:t>callid</w:t>
      </w:r>
      <w:r w:rsidR="00CB1FF5">
        <w:rPr>
          <w:rFonts w:hint="eastAsia"/>
        </w:rPr>
        <w:t>,reason</w:t>
      </w:r>
      <w:proofErr w:type="spellEnd"/>
      <w:proofErr w:type="gramEnd"/>
      <w:r>
        <w:t>)</w:t>
      </w:r>
    </w:p>
    <w:p w:rsidR="00B14C48" w:rsidRDefault="00DB4F5E" w:rsidP="00A02F12">
      <w:r>
        <w:t>功能：挂机</w:t>
      </w:r>
      <w:r w:rsidR="00FA1927">
        <w:rPr>
          <w:rFonts w:hint="eastAsia"/>
        </w:rPr>
        <w:t>，可以在外呼中、来电中和通话中挂机</w:t>
      </w:r>
    </w:p>
    <w:p w:rsidR="00DB4F5E" w:rsidRDefault="00DB4F5E" w:rsidP="00A02F12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786D89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CB1FF5" w:rsidTr="00786D89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lastRenderedPageBreak/>
              <w:t>reason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CB1FF5" w:rsidRDefault="00CB1FF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8840D9" w:rsidRDefault="00CB1FF5" w:rsidP="003136D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</w:t>
            </w:r>
            <w:r w:rsidR="003136D8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默认值</w:t>
            </w:r>
            <w:r w:rsidR="0076273E"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</w:p>
          <w:p w:rsidR="00CB1FF5" w:rsidRDefault="003136D8" w:rsidP="005518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136D8">
              <w:rPr>
                <w:rFonts w:ascii="Arial" w:hAnsi="Arial" w:cs="Arial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</w:t>
            </w:r>
            <w:r w:rsidR="00275E6C">
              <w:rPr>
                <w:rFonts w:ascii="Arial" w:hAnsi="Arial" w:cs="Arial" w:hint="eastAsia"/>
                <w:color w:val="444444"/>
                <w:sz w:val="14"/>
                <w:szCs w:val="14"/>
              </w:rPr>
              <w:t>正常挂机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；</w:t>
            </w:r>
          </w:p>
        </w:tc>
      </w:tr>
    </w:tbl>
    <w:p w:rsidR="00DB4F5E" w:rsidRDefault="00DB4F5E" w:rsidP="00977A29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3433E5" w:rsidRDefault="003433E5" w:rsidP="00977A29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82252F" w:rsidTr="00721723">
        <w:tc>
          <w:tcPr>
            <w:tcW w:w="3576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82252F" w:rsidRDefault="008225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82252F" w:rsidTr="00721723">
        <w:tc>
          <w:tcPr>
            <w:tcW w:w="3576" w:type="dxa"/>
          </w:tcPr>
          <w:p w:rsidR="0082252F" w:rsidRDefault="00CA016E" w:rsidP="006444DD">
            <w:pPr>
              <w:rPr>
                <w:rFonts w:ascii="新宋体" w:hAnsi="新宋体" w:cs="新宋体"/>
                <w:kern w:val="0"/>
                <w:sz w:val="19"/>
                <w:szCs w:val="19"/>
              </w:rPr>
            </w:pPr>
            <w:proofErr w:type="spellStart"/>
            <w:r>
              <w:rPr>
                <w:rFonts w:hint="eastAsia"/>
              </w:rPr>
              <w:t>o</w:t>
            </w:r>
            <w:r w:rsidR="00CD6471">
              <w:t>nMakeCallFailed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(</w:t>
            </w:r>
            <w:proofErr w:type="spellStart"/>
            <w:r w:rsidR="00C17A93">
              <w:rPr>
                <w:rFonts w:ascii="新宋体" w:hAnsi="新宋体" w:cs="新宋体" w:hint="eastAsia"/>
                <w:kern w:val="0"/>
                <w:sz w:val="19"/>
                <w:szCs w:val="19"/>
              </w:rPr>
              <w:t>msg</w:t>
            </w:r>
            <w:proofErr w:type="spellEnd"/>
            <w:r w:rsidR="0082252F">
              <w:rPr>
                <w:rFonts w:ascii="新宋体" w:hAnsi="新宋体" w:cs="新宋体" w:hint="eastAsia"/>
                <w:kern w:val="0"/>
                <w:sz w:val="19"/>
                <w:szCs w:val="19"/>
              </w:rPr>
              <w:t>)</w:t>
            </w:r>
          </w:p>
        </w:tc>
        <w:tc>
          <w:tcPr>
            <w:tcW w:w="2841" w:type="dxa"/>
          </w:tcPr>
          <w:p w:rsidR="0082252F" w:rsidRDefault="00C17A93" w:rsidP="006444DD">
            <w:r>
              <w:rPr>
                <w:rFonts w:hint="eastAsia"/>
              </w:rPr>
              <w:t>呼叫失败</w:t>
            </w:r>
          </w:p>
        </w:tc>
      </w:tr>
      <w:tr w:rsidR="0082252F" w:rsidTr="00721723">
        <w:tc>
          <w:tcPr>
            <w:tcW w:w="3576" w:type="dxa"/>
          </w:tcPr>
          <w:p w:rsidR="0082252F" w:rsidRDefault="001C199D" w:rsidP="006444DD">
            <w:proofErr w:type="spellStart"/>
            <w:r>
              <w:rPr>
                <w:rFonts w:hint="eastAsia"/>
              </w:rPr>
              <w:t>o</w:t>
            </w:r>
            <w:r w:rsidR="006526A4">
              <w:t>nCall</w:t>
            </w:r>
            <w:r w:rsidR="00CB0C8B">
              <w:rPr>
                <w:rFonts w:hint="eastAsia"/>
              </w:rPr>
              <w:t>C</w:t>
            </w:r>
            <w:r w:rsidR="00CB0C8B">
              <w:t>lear</w:t>
            </w:r>
            <w:r w:rsidR="006526A4">
              <w:t>ed</w:t>
            </w:r>
            <w:proofErr w:type="spellEnd"/>
            <w:r w:rsidR="0082252F">
              <w:rPr>
                <w:rFonts w:hint="eastAsia"/>
              </w:rPr>
              <w:t>(</w:t>
            </w:r>
            <w:proofErr w:type="spellStart"/>
            <w:r w:rsidR="00E61271">
              <w:rPr>
                <w:rFonts w:hint="eastAsia"/>
              </w:rPr>
              <w:t>msg</w:t>
            </w:r>
            <w:proofErr w:type="spellEnd"/>
            <w:r w:rsidR="008225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82252F" w:rsidRDefault="007859C1" w:rsidP="006444DD">
            <w:r>
              <w:rPr>
                <w:rFonts w:hint="eastAsia"/>
              </w:rPr>
              <w:t>通话挂机</w:t>
            </w:r>
            <w:r w:rsidR="0082252F">
              <w:rPr>
                <w:rFonts w:hint="eastAsia"/>
              </w:rPr>
              <w:t>。</w:t>
            </w:r>
          </w:p>
        </w:tc>
      </w:tr>
    </w:tbl>
    <w:p w:rsidR="00F65A02" w:rsidRDefault="003433E5" w:rsidP="00984685">
      <w:r>
        <w:rPr>
          <w:rFonts w:hint="eastAsia"/>
        </w:rPr>
        <w:t>调用说明：异步</w:t>
      </w:r>
    </w:p>
    <w:p w:rsidR="00DB4F5E" w:rsidRDefault="00DB4F5E" w:rsidP="00531E51">
      <w:pPr>
        <w:pStyle w:val="3"/>
      </w:pPr>
      <w:bookmarkStart w:id="39" w:name="_Toc502395741"/>
      <w:r>
        <w:t>应答</w:t>
      </w:r>
      <w:bookmarkEnd w:id="39"/>
    </w:p>
    <w:p w:rsidR="001436E1" w:rsidRDefault="00DB4F5E" w:rsidP="005428E9">
      <w:r>
        <w:t>方法名：</w:t>
      </w:r>
      <w:proofErr w:type="spellStart"/>
      <w:r w:rsidR="00723309">
        <w:t>Answer</w:t>
      </w:r>
      <w:r>
        <w:t>Call</w:t>
      </w:r>
      <w:proofErr w:type="spellEnd"/>
      <w:r>
        <w:t>(callid)</w:t>
      </w:r>
    </w:p>
    <w:p w:rsidR="00BE5F16" w:rsidRDefault="00DB4F5E" w:rsidP="005428E9">
      <w:r>
        <w:t>功能：应答。</w:t>
      </w:r>
      <w:r w:rsidR="00860893">
        <w:rPr>
          <w:rFonts w:hint="eastAsia"/>
        </w:rPr>
        <w:t>当</w:t>
      </w:r>
      <w:r>
        <w:t>收到</w:t>
      </w:r>
      <w:proofErr w:type="spellStart"/>
      <w:r>
        <w:t>on</w:t>
      </w:r>
      <w:r w:rsidR="00531E51" w:rsidRPr="00531E51">
        <w:t>Received</w:t>
      </w:r>
      <w:proofErr w:type="spellEnd"/>
      <w:r>
        <w:t>事件后，</w:t>
      </w:r>
      <w:r w:rsidR="00860893">
        <w:rPr>
          <w:rFonts w:hint="eastAsia"/>
        </w:rPr>
        <w:t>表示有来电事件，可以</w:t>
      </w:r>
      <w:r>
        <w:t>调用这个接口接听。</w:t>
      </w:r>
    </w:p>
    <w:p w:rsidR="00DB4F5E" w:rsidRDefault="00DB4F5E" w:rsidP="00EE7315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3E0C68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3E0C68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5C6B3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EE7315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85CF4" w:rsidRDefault="00C5033A" w:rsidP="00EE73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85CF4" w:rsidTr="00721723">
        <w:tc>
          <w:tcPr>
            <w:tcW w:w="3576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85CF4" w:rsidRDefault="00485CF4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85CF4" w:rsidTr="00721723">
        <w:tc>
          <w:tcPr>
            <w:tcW w:w="3576" w:type="dxa"/>
          </w:tcPr>
          <w:p w:rsidR="00485CF4" w:rsidRDefault="00531E51" w:rsidP="00632464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t>o</w:t>
            </w:r>
            <w:r w:rsidR="00527B98">
              <w:t>n</w:t>
            </w:r>
            <w:r w:rsidRPr="00531E51">
              <w:t>Established</w:t>
            </w:r>
            <w:proofErr w:type="spellEnd"/>
            <w:r w:rsidRPr="00531E51">
              <w:rPr>
                <w:rFonts w:hint="eastAsia"/>
              </w:rPr>
              <w:t xml:space="preserve"> </w:t>
            </w:r>
            <w:r w:rsidR="00485CF4">
              <w:rPr>
                <w:rFonts w:hint="eastAsia"/>
              </w:rPr>
              <w:t>(</w:t>
            </w:r>
            <w:proofErr w:type="spellStart"/>
            <w:r w:rsidR="00632464">
              <w:rPr>
                <w:rFonts w:hint="eastAsia"/>
              </w:rPr>
              <w:t>msg</w:t>
            </w:r>
            <w:proofErr w:type="spellEnd"/>
            <w:r w:rsidR="00485CF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85CF4" w:rsidRDefault="00527B98" w:rsidP="00721723">
            <w:pPr>
              <w:pStyle w:val="ae"/>
            </w:pPr>
            <w:r>
              <w:rPr>
                <w:rFonts w:hint="eastAsia"/>
              </w:rPr>
              <w:t>应答成功</w:t>
            </w:r>
            <w:r w:rsidR="00485CF4">
              <w:rPr>
                <w:rFonts w:hint="eastAsia"/>
              </w:rPr>
              <w:t>。</w:t>
            </w:r>
          </w:p>
        </w:tc>
      </w:tr>
    </w:tbl>
    <w:p w:rsidR="0023687D" w:rsidRDefault="00C5033A" w:rsidP="00EE7315">
      <w:r>
        <w:rPr>
          <w:rFonts w:hint="eastAsia"/>
        </w:rPr>
        <w:t>调用说明</w:t>
      </w:r>
      <w:r w:rsidR="0023687D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0" w:name="_Toc502395742"/>
      <w:r>
        <w:t>保持通话</w:t>
      </w:r>
      <w:bookmarkEnd w:id="40"/>
    </w:p>
    <w:p w:rsidR="00301E89" w:rsidRDefault="00DB4F5E" w:rsidP="00EA1984">
      <w:r>
        <w:t>方法名：</w:t>
      </w:r>
      <w:proofErr w:type="spellStart"/>
      <w:r w:rsidR="00C06F01">
        <w:rPr>
          <w:rFonts w:hint="eastAsia"/>
        </w:rPr>
        <w:t>Hold</w:t>
      </w:r>
      <w:r w:rsidR="00601EDD">
        <w:t>Call</w:t>
      </w:r>
      <w:proofErr w:type="spellEnd"/>
      <w:r w:rsidR="00601EDD">
        <w:t>(callid</w:t>
      </w:r>
      <w:r>
        <w:t>)</w:t>
      </w:r>
    </w:p>
    <w:p w:rsidR="00EC34FD" w:rsidRDefault="00DB4F5E" w:rsidP="00EA1984">
      <w:r>
        <w:t>功能：通话中一方保持通话。保持通话成功后</w:t>
      </w:r>
      <w:r>
        <w:t xml:space="preserve">, </w:t>
      </w:r>
      <w:r>
        <w:t>收到事件</w:t>
      </w:r>
      <w:proofErr w:type="spellStart"/>
      <w:r w:rsidR="00C06F01">
        <w:rPr>
          <w:rFonts w:hint="eastAsia"/>
        </w:rPr>
        <w:t>o</w:t>
      </w:r>
      <w:r>
        <w:t>n</w:t>
      </w:r>
      <w:r w:rsidR="00C06F01">
        <w:rPr>
          <w:rFonts w:hint="eastAsia"/>
        </w:rPr>
        <w:t>Held</w:t>
      </w:r>
      <w:proofErr w:type="spellEnd"/>
      <w:r>
        <w:t>。</w:t>
      </w:r>
    </w:p>
    <w:p w:rsidR="00DB4F5E" w:rsidRDefault="00DB4F5E" w:rsidP="00EA198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EC34FD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EC34FD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6F6010">
      <w:r>
        <w:lastRenderedPageBreak/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250F5" w:rsidRDefault="006250F5" w:rsidP="006F6010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157E2F" w:rsidTr="00721723">
        <w:tc>
          <w:tcPr>
            <w:tcW w:w="3576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157E2F" w:rsidRDefault="00157E2F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157E2F" w:rsidTr="00721723">
        <w:tc>
          <w:tcPr>
            <w:tcW w:w="3576" w:type="dxa"/>
          </w:tcPr>
          <w:p w:rsidR="00157E2F" w:rsidRDefault="00A05EC4" w:rsidP="003379EA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D43F7E">
              <w:t>n</w:t>
            </w:r>
            <w:r>
              <w:rPr>
                <w:rFonts w:hint="eastAsia"/>
              </w:rPr>
              <w:t>Held</w:t>
            </w:r>
            <w:proofErr w:type="spellEnd"/>
            <w:r w:rsidR="00157E2F">
              <w:rPr>
                <w:rFonts w:hint="eastAsia"/>
              </w:rPr>
              <w:t>(</w:t>
            </w:r>
            <w:proofErr w:type="spellStart"/>
            <w:r w:rsidR="003379EA">
              <w:rPr>
                <w:rFonts w:hint="eastAsia"/>
              </w:rPr>
              <w:t>msg</w:t>
            </w:r>
            <w:proofErr w:type="spellEnd"/>
            <w:r w:rsidR="00157E2F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157E2F" w:rsidRDefault="006A0F14" w:rsidP="00721723">
            <w:pPr>
              <w:pStyle w:val="ae"/>
            </w:pPr>
            <w:r>
              <w:rPr>
                <w:rFonts w:hint="eastAsia"/>
              </w:rPr>
              <w:t>保持成功</w:t>
            </w:r>
            <w:r w:rsidR="00157E2F">
              <w:rPr>
                <w:rFonts w:hint="eastAsia"/>
              </w:rPr>
              <w:t>。</w:t>
            </w:r>
          </w:p>
        </w:tc>
      </w:tr>
    </w:tbl>
    <w:p w:rsidR="00DB137C" w:rsidRDefault="006250F5" w:rsidP="006F6010">
      <w:r>
        <w:rPr>
          <w:rFonts w:hint="eastAsia"/>
        </w:rPr>
        <w:t>调用方式</w:t>
      </w:r>
      <w:r w:rsidR="00DB137C">
        <w:rPr>
          <w:rFonts w:hint="eastAsia"/>
        </w:rPr>
        <w:t>：异步</w:t>
      </w:r>
    </w:p>
    <w:p w:rsidR="00DB4F5E" w:rsidRDefault="00E060B0" w:rsidP="007D029D">
      <w:pPr>
        <w:pStyle w:val="3"/>
      </w:pPr>
      <w:bookmarkStart w:id="41" w:name="_Toc502395743"/>
      <w:r>
        <w:rPr>
          <w:rFonts w:hint="eastAsia"/>
        </w:rPr>
        <w:t>恢复通话</w:t>
      </w:r>
      <w:bookmarkEnd w:id="41"/>
    </w:p>
    <w:p w:rsidR="006C586B" w:rsidRDefault="00DB4F5E" w:rsidP="00714F96">
      <w:r>
        <w:t>方法名：</w:t>
      </w:r>
      <w:proofErr w:type="spellStart"/>
      <w:r w:rsidR="00661ABD">
        <w:rPr>
          <w:rStyle w:val="fontstyle01"/>
        </w:rPr>
        <w:t>Retrieve</w:t>
      </w:r>
      <w:r w:rsidR="00DF31AA">
        <w:t>Call</w:t>
      </w:r>
      <w:proofErr w:type="spellEnd"/>
      <w:r w:rsidR="00DF31AA">
        <w:t>(callid</w:t>
      </w:r>
      <w:r>
        <w:t>)</w:t>
      </w:r>
    </w:p>
    <w:p w:rsidR="006C586B" w:rsidRDefault="00DB4F5E" w:rsidP="00714F96">
      <w:r>
        <w:t>功能：主动发起保持通话的一方，调用这个接口恢复通话。</w:t>
      </w:r>
    </w:p>
    <w:p w:rsidR="00DB4F5E" w:rsidRDefault="00DB4F5E" w:rsidP="00714F96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6C586B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6C586B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</w:tbl>
    <w:p w:rsidR="00DB4F5E" w:rsidRDefault="00DB4F5E" w:rsidP="00714F9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793134" w:rsidRDefault="00D040ED" w:rsidP="00714F96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793134" w:rsidTr="002711F1">
        <w:tc>
          <w:tcPr>
            <w:tcW w:w="3576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793134" w:rsidRDefault="00793134" w:rsidP="002711F1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793134" w:rsidTr="002711F1">
        <w:tc>
          <w:tcPr>
            <w:tcW w:w="3576" w:type="dxa"/>
          </w:tcPr>
          <w:p w:rsidR="00793134" w:rsidRDefault="00661ABD" w:rsidP="00D41A81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r>
              <w:rPr>
                <w:rFonts w:hint="eastAsia"/>
              </w:rPr>
              <w:t>o</w:t>
            </w:r>
            <w:r w:rsidR="00794BC3" w:rsidRPr="00794BC3">
              <w:t>n</w:t>
            </w:r>
            <w:r w:rsidRPr="00661ABD">
              <w:t>Retrieved</w:t>
            </w:r>
            <w:proofErr w:type="spellEnd"/>
            <w:r w:rsidRPr="00661ABD">
              <w:rPr>
                <w:rFonts w:hint="eastAsia"/>
              </w:rPr>
              <w:t xml:space="preserve"> </w:t>
            </w:r>
            <w:r w:rsidR="00793134">
              <w:rPr>
                <w:rFonts w:hint="eastAsia"/>
              </w:rPr>
              <w:t>(</w:t>
            </w:r>
            <w:proofErr w:type="spellStart"/>
            <w:r w:rsidR="00D41A81">
              <w:rPr>
                <w:rFonts w:hint="eastAsia"/>
              </w:rPr>
              <w:t>msg</w:t>
            </w:r>
            <w:proofErr w:type="spellEnd"/>
            <w:r w:rsidR="00793134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793134" w:rsidRDefault="00E56594" w:rsidP="002711F1">
            <w:pPr>
              <w:pStyle w:val="ae"/>
            </w:pPr>
            <w:r>
              <w:rPr>
                <w:rFonts w:hint="eastAsia"/>
              </w:rPr>
              <w:t>取消保持</w:t>
            </w:r>
            <w:r w:rsidR="00793134">
              <w:rPr>
                <w:rFonts w:hint="eastAsia"/>
              </w:rPr>
              <w:t>。</w:t>
            </w:r>
          </w:p>
        </w:tc>
      </w:tr>
    </w:tbl>
    <w:p w:rsidR="009036E2" w:rsidRDefault="00A53CD9" w:rsidP="00CE428A">
      <w:r>
        <w:rPr>
          <w:rFonts w:hint="eastAsia"/>
        </w:rPr>
        <w:t>调用说明</w:t>
      </w:r>
      <w:r w:rsidR="009036E2">
        <w:rPr>
          <w:rFonts w:hint="eastAsia"/>
        </w:rPr>
        <w:t>：异步</w:t>
      </w:r>
    </w:p>
    <w:p w:rsidR="00DB4F5E" w:rsidRDefault="00DB4F5E" w:rsidP="007D029D">
      <w:pPr>
        <w:pStyle w:val="3"/>
      </w:pPr>
      <w:bookmarkStart w:id="42" w:name="_Toc502395744"/>
      <w:r>
        <w:t>呼叫转移</w:t>
      </w:r>
      <w:bookmarkEnd w:id="42"/>
    </w:p>
    <w:p w:rsidR="00972883" w:rsidRDefault="00DB4F5E" w:rsidP="00BE68EA">
      <w:r>
        <w:t>方法名：</w:t>
      </w:r>
      <w:bookmarkStart w:id="43" w:name="OLE_LINK57"/>
      <w:proofErr w:type="spellStart"/>
      <w:proofErr w:type="gramStart"/>
      <w:r w:rsidR="008C435B">
        <w:rPr>
          <w:rFonts w:hint="eastAsia"/>
        </w:rPr>
        <w:t>Tr</w:t>
      </w:r>
      <w:r w:rsidR="008C435B">
        <w:t>ansfer</w:t>
      </w:r>
      <w:r>
        <w:t>Call</w:t>
      </w:r>
      <w:bookmarkEnd w:id="43"/>
      <w:proofErr w:type="spellEnd"/>
      <w:r>
        <w:t>(</w:t>
      </w:r>
      <w:proofErr w:type="gramEnd"/>
      <w:r>
        <w:t>callid , destination)</w:t>
      </w:r>
    </w:p>
    <w:p w:rsidR="00AC6758" w:rsidRDefault="00DB4F5E" w:rsidP="00BE68EA">
      <w:r>
        <w:t>功能</w:t>
      </w:r>
      <w:r w:rsidR="00A75C08">
        <w:t xml:space="preserve"> </w:t>
      </w:r>
      <w:r w:rsidR="00697FCA">
        <w:rPr>
          <w:rFonts w:hint="eastAsia"/>
        </w:rPr>
        <w:t>在通话中，将对方转移到其他的号码上，转移后自己退出通话。</w:t>
      </w:r>
    </w:p>
    <w:p w:rsidR="00DB4F5E" w:rsidRDefault="00DB4F5E" w:rsidP="002D7C24"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DB4F5E" w:rsidTr="00CD18FF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DB4F5E" w:rsidRDefault="00DB4F5E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DB4F5E" w:rsidTr="00CD18FF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callid 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将要被转移的会话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</w:p>
        </w:tc>
      </w:tr>
      <w:tr w:rsidR="00DB4F5E" w:rsidTr="00CD18FF"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 xml:space="preserve">destination 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C9758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DB4F5E" w:rsidRPr="00D2564D" w:rsidRDefault="00DB4F5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呼叫转移的目的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D2564D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="00A66462">
              <w:rPr>
                <w:rFonts w:ascii="Arial" w:hAnsi="Arial" w:cs="Arial" w:hint="eastAsia"/>
                <w:color w:val="444444"/>
                <w:sz w:val="14"/>
                <w:szCs w:val="14"/>
              </w:rPr>
              <w:t>或者电话</w:t>
            </w:r>
          </w:p>
        </w:tc>
      </w:tr>
    </w:tbl>
    <w:p w:rsidR="00DB4F5E" w:rsidRDefault="00DB4F5E" w:rsidP="002D7C24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6C18D5" w:rsidRDefault="006C18D5" w:rsidP="00467A15">
      <w:r>
        <w:rPr>
          <w:rFonts w:hint="eastAsia"/>
        </w:rPr>
        <w:t>触发事件：</w:t>
      </w:r>
    </w:p>
    <w:tbl>
      <w:tblPr>
        <w:tblStyle w:val="af0"/>
        <w:tblW w:w="0" w:type="auto"/>
        <w:tblInd w:w="250" w:type="dxa"/>
        <w:tblLook w:val="04A0" w:firstRow="1" w:lastRow="0" w:firstColumn="1" w:lastColumn="0" w:noHBand="0" w:noVBand="1"/>
      </w:tblPr>
      <w:tblGrid>
        <w:gridCol w:w="3576"/>
        <w:gridCol w:w="2841"/>
      </w:tblGrid>
      <w:tr w:rsidR="00492AE2" w:rsidTr="00721723">
        <w:tc>
          <w:tcPr>
            <w:tcW w:w="3576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lastRenderedPageBreak/>
              <w:t>事件</w:t>
            </w:r>
          </w:p>
        </w:tc>
        <w:tc>
          <w:tcPr>
            <w:tcW w:w="2841" w:type="dxa"/>
            <w:shd w:val="clear" w:color="auto" w:fill="A6A6A6" w:themeFill="background1" w:themeFillShade="A6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说明</w:t>
            </w:r>
          </w:p>
        </w:tc>
      </w:tr>
      <w:tr w:rsidR="00492AE2" w:rsidTr="00721723">
        <w:tc>
          <w:tcPr>
            <w:tcW w:w="3576" w:type="dxa"/>
          </w:tcPr>
          <w:p w:rsidR="00492AE2" w:rsidRDefault="00A75C08" w:rsidP="00593B76">
            <w:pPr>
              <w:autoSpaceDE w:val="0"/>
              <w:autoSpaceDN w:val="0"/>
              <w:adjustRightInd w:val="0"/>
              <w:spacing w:line="240" w:lineRule="auto"/>
              <w:jc w:val="left"/>
            </w:pPr>
            <w:proofErr w:type="spellStart"/>
            <w:proofErr w:type="gramStart"/>
            <w:r>
              <w:rPr>
                <w:rFonts w:hint="eastAsia"/>
              </w:rPr>
              <w:t>o</w:t>
            </w:r>
            <w:r w:rsidR="001B0C99">
              <w:t>n</w:t>
            </w:r>
            <w:r>
              <w:rPr>
                <w:rStyle w:val="fontstyle01"/>
              </w:rPr>
              <w:t>Transferred</w:t>
            </w:r>
            <w:proofErr w:type="spellEnd"/>
            <w:r>
              <w:t xml:space="preserve"> </w:t>
            </w:r>
            <w:r w:rsidR="00492AE2">
              <w:rPr>
                <w:rFonts w:hint="eastAsia"/>
              </w:rPr>
              <w:t xml:space="preserve"> (</w:t>
            </w:r>
            <w:proofErr w:type="spellStart"/>
            <w:proofErr w:type="gramEnd"/>
            <w:r w:rsidR="00593B76">
              <w:rPr>
                <w:rFonts w:hint="eastAsia"/>
              </w:rPr>
              <w:t>msg</w:t>
            </w:r>
            <w:proofErr w:type="spellEnd"/>
            <w:r w:rsidR="00492AE2">
              <w:rPr>
                <w:rFonts w:hint="eastAsia"/>
              </w:rPr>
              <w:t>)</w:t>
            </w:r>
          </w:p>
        </w:tc>
        <w:tc>
          <w:tcPr>
            <w:tcW w:w="2841" w:type="dxa"/>
          </w:tcPr>
          <w:p w:rsidR="00492AE2" w:rsidRDefault="00492AE2" w:rsidP="00721723">
            <w:pPr>
              <w:pStyle w:val="ae"/>
            </w:pPr>
            <w:r>
              <w:rPr>
                <w:rFonts w:hint="eastAsia"/>
              </w:rPr>
              <w:t>通话</w:t>
            </w:r>
            <w:r w:rsidR="00A75C08">
              <w:rPr>
                <w:rFonts w:hint="eastAsia"/>
              </w:rPr>
              <w:t>被转移</w:t>
            </w:r>
            <w:r>
              <w:rPr>
                <w:rFonts w:hint="eastAsia"/>
              </w:rPr>
              <w:t>。</w:t>
            </w:r>
          </w:p>
        </w:tc>
      </w:tr>
    </w:tbl>
    <w:p w:rsidR="00471B89" w:rsidRDefault="006C18D5" w:rsidP="002D7C24">
      <w:r>
        <w:rPr>
          <w:rFonts w:hint="eastAsia"/>
        </w:rPr>
        <w:t>调用说明</w:t>
      </w:r>
      <w:r w:rsidR="00471B89">
        <w:rPr>
          <w:rFonts w:hint="eastAsia"/>
        </w:rPr>
        <w:t>：异步</w:t>
      </w:r>
    </w:p>
    <w:p w:rsidR="004F6536" w:rsidRPr="00BA7F87" w:rsidRDefault="004F6536" w:rsidP="007D029D">
      <w:pPr>
        <w:pStyle w:val="3"/>
      </w:pPr>
      <w:bookmarkStart w:id="44" w:name="_Toc502395745"/>
      <w:r>
        <w:rPr>
          <w:rFonts w:hint="eastAsia"/>
        </w:rPr>
        <w:t>发送</w:t>
      </w:r>
      <w:r>
        <w:rPr>
          <w:rFonts w:hint="eastAsia"/>
        </w:rPr>
        <w:t>DTMF</w:t>
      </w:r>
      <w:r>
        <w:rPr>
          <w:rFonts w:hint="eastAsia"/>
        </w:rPr>
        <w:t>按键</w:t>
      </w:r>
      <w:bookmarkEnd w:id="44"/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方法名：</w:t>
      </w:r>
      <w:bookmarkStart w:id="45" w:name="OLE_LINK37"/>
      <w:bookmarkStart w:id="46" w:name="OLE_LINK38"/>
      <w:proofErr w:type="spellStart"/>
      <w:proofErr w:type="gramStart"/>
      <w:r w:rsidR="00CA72CC">
        <w:rPr>
          <w:rFonts w:ascii="新宋体" w:hAnsi="新宋体" w:cs="新宋体" w:hint="eastAsia"/>
          <w:kern w:val="0"/>
          <w:sz w:val="19"/>
          <w:szCs w:val="19"/>
        </w:rPr>
        <w:t>S</w:t>
      </w:r>
      <w:r>
        <w:rPr>
          <w:rFonts w:ascii="新宋体" w:hAnsi="新宋体" w:cs="新宋体"/>
          <w:kern w:val="0"/>
          <w:sz w:val="19"/>
          <w:szCs w:val="19"/>
        </w:rPr>
        <w:t>e</w:t>
      </w:r>
      <w:r>
        <w:rPr>
          <w:rFonts w:ascii="新宋体" w:hAnsi="新宋体" w:cs="新宋体" w:hint="eastAsia"/>
          <w:kern w:val="0"/>
          <w:sz w:val="19"/>
          <w:szCs w:val="19"/>
        </w:rPr>
        <w:t>ndDTMF</w:t>
      </w:r>
      <w:bookmarkEnd w:id="45"/>
      <w:bookmarkEnd w:id="46"/>
      <w:proofErr w:type="spellEnd"/>
      <w:r>
        <w:t>(</w:t>
      </w:r>
      <w:proofErr w:type="gramEnd"/>
      <w:r>
        <w:t>call</w:t>
      </w:r>
      <w:r w:rsidR="00220635">
        <w:rPr>
          <w:rFonts w:hint="eastAsia"/>
        </w:rPr>
        <w:t>id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dtmf</w:t>
      </w:r>
      <w:proofErr w:type="spellEnd"/>
      <w:r>
        <w:t>)</w:t>
      </w:r>
    </w:p>
    <w:p w:rsidR="004F6536" w:rsidRDefault="004F6536" w:rsidP="004F6536">
      <w:pPr>
        <w:autoSpaceDE w:val="0"/>
        <w:autoSpaceDN w:val="0"/>
        <w:adjustRightInd w:val="0"/>
        <w:spacing w:line="240" w:lineRule="auto"/>
        <w:jc w:val="left"/>
      </w:pPr>
      <w:r>
        <w:t>功能：</w:t>
      </w:r>
      <w:r>
        <w:rPr>
          <w:rFonts w:hint="eastAsia"/>
        </w:rPr>
        <w:t>对当前的通话发送</w:t>
      </w:r>
      <w:r>
        <w:rPr>
          <w:rFonts w:hint="eastAsia"/>
        </w:rPr>
        <w:t>DTMF</w:t>
      </w:r>
      <w:r>
        <w:rPr>
          <w:rFonts w:hint="eastAsia"/>
        </w:rPr>
        <w:t>按键。</w:t>
      </w:r>
    </w:p>
    <w:p w:rsidR="004F6536" w:rsidRPr="00685BBC" w:rsidRDefault="004F6536" w:rsidP="004F6536">
      <w:pPr>
        <w:autoSpaceDE w:val="0"/>
        <w:autoSpaceDN w:val="0"/>
        <w:adjustRightInd w:val="0"/>
        <w:spacing w:line="240" w:lineRule="auto"/>
        <w:jc w:val="left"/>
        <w:rPr>
          <w:rFonts w:ascii="新宋体" w:hAnsi="新宋体" w:cs="新宋体"/>
          <w:kern w:val="0"/>
          <w:sz w:val="19"/>
          <w:szCs w:val="19"/>
        </w:rPr>
      </w:pPr>
      <w:r>
        <w:t>参数：</w:t>
      </w:r>
    </w:p>
    <w:tbl>
      <w:tblPr>
        <w:tblW w:w="4750" w:type="pct"/>
        <w:tblInd w:w="2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0"/>
        <w:gridCol w:w="1660"/>
        <w:gridCol w:w="4979"/>
      </w:tblGrid>
      <w:tr w:rsidR="004F6536" w:rsidTr="00DB2D12"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参数名</w:t>
            </w:r>
          </w:p>
        </w:tc>
        <w:tc>
          <w:tcPr>
            <w:tcW w:w="1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类型</w:t>
            </w:r>
          </w:p>
        </w:tc>
        <w:tc>
          <w:tcPr>
            <w:tcW w:w="3000" w:type="pct"/>
            <w:shd w:val="clear" w:color="auto" w:fill="A6A6A6" w:themeFill="background1" w:themeFillShade="A6"/>
            <w:tcMar>
              <w:top w:w="129" w:type="dxa"/>
              <w:left w:w="215" w:type="dxa"/>
              <w:bottom w:w="129" w:type="dxa"/>
              <w:right w:w="215" w:type="dxa"/>
            </w:tcMar>
            <w:vAlign w:val="bottom"/>
            <w:hideMark/>
          </w:tcPr>
          <w:p w:rsidR="004F6536" w:rsidRDefault="004F6536" w:rsidP="00DB2D12">
            <w:pPr>
              <w:jc w:val="center"/>
              <w:rPr>
                <w:rFonts w:ascii="Arial" w:hAnsi="Arial" w:cs="Arial"/>
                <w:b/>
                <w:bCs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b/>
                <w:bCs/>
                <w:color w:val="444444"/>
                <w:sz w:val="14"/>
                <w:szCs w:val="14"/>
                <w:bdr w:val="none" w:sz="0" w:space="0" w:color="auto" w:frame="1"/>
              </w:rPr>
              <w:t>描述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4F6536" w:rsidTr="00DB2D12"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D41D84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</w:t>
            </w:r>
            <w:r w:rsidR="004F6536">
              <w:rPr>
                <w:rFonts w:ascii="Arial" w:hAnsi="Arial" w:cs="Arial" w:hint="eastAsia"/>
                <w:color w:val="444444"/>
                <w:sz w:val="14"/>
                <w:szCs w:val="14"/>
              </w:rPr>
              <w:t>tmf</w:t>
            </w:r>
            <w:proofErr w:type="spellEnd"/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char</w:t>
            </w:r>
          </w:p>
        </w:tc>
        <w:tc>
          <w:tcPr>
            <w:tcW w:w="0" w:type="auto"/>
            <w:shd w:val="clear" w:color="auto" w:fill="F8F8F8"/>
            <w:tcMar>
              <w:top w:w="129" w:type="dxa"/>
              <w:left w:w="215" w:type="dxa"/>
              <w:bottom w:w="129" w:type="dxa"/>
              <w:right w:w="215" w:type="dxa"/>
            </w:tcMar>
            <w:hideMark/>
          </w:tcPr>
          <w:p w:rsidR="004F6536" w:rsidRDefault="004F6536" w:rsidP="00DB2D12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按键，支持范围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[0-9]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*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、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#</w:t>
            </w:r>
          </w:p>
        </w:tc>
      </w:tr>
    </w:tbl>
    <w:p w:rsidR="004F6536" w:rsidRDefault="004F6536" w:rsidP="004F6536">
      <w:r>
        <w:t>返回值：</w:t>
      </w:r>
      <w:r>
        <w:t>0</w:t>
      </w:r>
      <w:r>
        <w:t>成功；非</w:t>
      </w:r>
      <w:r>
        <w:t>0</w:t>
      </w:r>
      <w:r>
        <w:t>失败。</w:t>
      </w:r>
    </w:p>
    <w:p w:rsidR="004F6536" w:rsidRDefault="004F6536" w:rsidP="004F6536">
      <w:r>
        <w:rPr>
          <w:rFonts w:hint="eastAsia"/>
        </w:rPr>
        <w:t>触发事件：无</w:t>
      </w:r>
    </w:p>
    <w:p w:rsidR="000D7646" w:rsidRPr="000D300B" w:rsidRDefault="004F6536" w:rsidP="000D7646">
      <w:pPr>
        <w:rPr>
          <w:color w:val="FF0000"/>
        </w:rPr>
      </w:pPr>
      <w:r>
        <w:rPr>
          <w:rFonts w:hint="eastAsia"/>
        </w:rPr>
        <w:t>调用说明：同步</w:t>
      </w:r>
    </w:p>
    <w:p w:rsidR="00E2222B" w:rsidRPr="00B81934" w:rsidRDefault="00E2222B" w:rsidP="0037563E"/>
    <w:p w:rsidR="00DB4F5E" w:rsidRDefault="00B03A3A" w:rsidP="00496EBD">
      <w:pPr>
        <w:pStyle w:val="2"/>
      </w:pPr>
      <w:bookmarkStart w:id="47" w:name="_Toc502395746"/>
      <w:r>
        <w:rPr>
          <w:rFonts w:hint="eastAsia"/>
        </w:rPr>
        <w:t>响应</w:t>
      </w:r>
      <w:r w:rsidR="00C932FE">
        <w:rPr>
          <w:rFonts w:hint="eastAsia"/>
        </w:rPr>
        <w:t>事件</w:t>
      </w:r>
      <w:bookmarkEnd w:id="47"/>
    </w:p>
    <w:p w:rsidR="00DB4F5E" w:rsidRDefault="00153069" w:rsidP="00496EBD">
      <w:pPr>
        <w:pStyle w:val="3"/>
      </w:pPr>
      <w:bookmarkStart w:id="48" w:name="_Toc502395747"/>
      <w:r>
        <w:rPr>
          <w:rFonts w:hint="eastAsia"/>
        </w:rPr>
        <w:t>注册</w:t>
      </w:r>
      <w:r w:rsidR="001A1F78">
        <w:rPr>
          <w:rFonts w:hint="eastAsia"/>
        </w:rPr>
        <w:t>事件</w:t>
      </w:r>
      <w:bookmarkEnd w:id="48"/>
    </w:p>
    <w:p w:rsidR="00DB4F5E" w:rsidRDefault="00660AB1" w:rsidP="00496EBD">
      <w:pPr>
        <w:pStyle w:val="4"/>
      </w:pPr>
      <w:bookmarkStart w:id="49" w:name="_Toc502395748"/>
      <w:proofErr w:type="spellStart"/>
      <w:r>
        <w:t>o</w:t>
      </w:r>
      <w:r w:rsidR="00581496">
        <w:t>nConnected</w:t>
      </w:r>
      <w:proofErr w:type="spellEnd"/>
      <w:r w:rsidR="00581496">
        <w:rPr>
          <w:rFonts w:hint="eastAsia"/>
        </w:rPr>
        <w:t>-</w:t>
      </w:r>
      <w:r w:rsidR="00153069">
        <w:rPr>
          <w:rFonts w:hint="eastAsia"/>
        </w:rPr>
        <w:t>注册</w:t>
      </w:r>
      <w:r w:rsidR="00DB4F5E">
        <w:t>成功</w:t>
      </w:r>
      <w:bookmarkEnd w:id="49"/>
    </w:p>
    <w:p w:rsidR="00614D75" w:rsidRDefault="00144EA2" w:rsidP="00161FAC">
      <w:r>
        <w:rPr>
          <w:rFonts w:hint="eastAsia"/>
        </w:rPr>
        <w:t>函数原型</w:t>
      </w:r>
      <w:r w:rsidR="003F0B8A">
        <w:rPr>
          <w:rFonts w:hint="eastAsia"/>
        </w:rPr>
        <w:t>：</w:t>
      </w:r>
      <w:proofErr w:type="spellStart"/>
      <w:proofErr w:type="gramStart"/>
      <w:r w:rsidR="00660AB1">
        <w:t>o</w:t>
      </w:r>
      <w:r w:rsidR="00F550D1">
        <w:t>nConnected</w:t>
      </w:r>
      <w:proofErr w:type="spellEnd"/>
      <w:r w:rsidR="005177CA">
        <w:rPr>
          <w:rFonts w:hint="eastAsia"/>
        </w:rPr>
        <w:t>(</w:t>
      </w:r>
      <w:proofErr w:type="gramEnd"/>
      <w:r w:rsidR="005177CA">
        <w:rPr>
          <w:rFonts w:hint="eastAsia"/>
        </w:rPr>
        <w:t>)</w:t>
      </w:r>
    </w:p>
    <w:p w:rsidR="00DB4F5E" w:rsidRDefault="00EF4D39" w:rsidP="00161FAC">
      <w:r>
        <w:rPr>
          <w:rFonts w:hint="eastAsia"/>
        </w:rPr>
        <w:t>说明</w:t>
      </w:r>
      <w:r w:rsidR="00DB4F5E">
        <w:t>：客户端</w:t>
      </w:r>
      <w:r w:rsidR="00B47110">
        <w:rPr>
          <w:rFonts w:hint="eastAsia"/>
        </w:rPr>
        <w:t>注册</w:t>
      </w:r>
      <w:r w:rsidR="00553FA6">
        <w:rPr>
          <w:rFonts w:hint="eastAsia"/>
        </w:rPr>
        <w:t>云</w:t>
      </w:r>
      <w:r w:rsidR="00AC14A9">
        <w:rPr>
          <w:rFonts w:hint="eastAsia"/>
        </w:rPr>
        <w:t>通讯</w:t>
      </w:r>
      <w:r w:rsidR="00DB4F5E">
        <w:t>平台成功。</w:t>
      </w:r>
    </w:p>
    <w:p w:rsidR="00856B67" w:rsidRDefault="00856B67" w:rsidP="00161FAC">
      <w:r>
        <w:rPr>
          <w:rFonts w:hint="eastAsia"/>
        </w:rPr>
        <w:t>参数：无</w:t>
      </w:r>
    </w:p>
    <w:p w:rsidR="00DB4F5E" w:rsidRDefault="00822DB1" w:rsidP="00496EBD">
      <w:pPr>
        <w:pStyle w:val="4"/>
      </w:pPr>
      <w:bookmarkStart w:id="50" w:name="_Toc502395749"/>
      <w:proofErr w:type="spellStart"/>
      <w:r>
        <w:t>o</w:t>
      </w:r>
      <w:r w:rsidR="009F6207">
        <w:t>nConnectError</w:t>
      </w:r>
      <w:proofErr w:type="spellEnd"/>
      <w:r w:rsidR="009F6207">
        <w:rPr>
          <w:rFonts w:hint="eastAsia"/>
        </w:rPr>
        <w:t>-</w:t>
      </w:r>
      <w:r w:rsidR="00DB4F5E">
        <w:t>连接失败</w:t>
      </w:r>
      <w:bookmarkEnd w:id="50"/>
    </w:p>
    <w:p w:rsidR="00DB4F5E" w:rsidRDefault="00BE45AA" w:rsidP="00ED308B">
      <w:r>
        <w:rPr>
          <w:rFonts w:hint="eastAsia"/>
        </w:rPr>
        <w:t>函数原型</w:t>
      </w:r>
      <w:r w:rsidR="00DB4F5E">
        <w:t>：</w:t>
      </w:r>
      <w:proofErr w:type="spellStart"/>
      <w:r w:rsidR="00822DB1">
        <w:t>o</w:t>
      </w:r>
      <w:r w:rsidR="00501593">
        <w:t>nConnectError</w:t>
      </w:r>
      <w:proofErr w:type="spellEnd"/>
      <w:r w:rsidR="00DB4F5E">
        <w:t>(</w:t>
      </w:r>
      <w:proofErr w:type="spellStart"/>
      <w:r w:rsidR="00501593">
        <w:rPr>
          <w:rFonts w:hint="eastAsia"/>
        </w:rPr>
        <w:t>msg</w:t>
      </w:r>
      <w:proofErr w:type="spellEnd"/>
      <w:r w:rsidR="00DB4F5E">
        <w:t>)</w:t>
      </w:r>
      <w:r w:rsidR="00DB4F5E">
        <w:br/>
      </w:r>
      <w:r w:rsidR="00DA76B1">
        <w:t>说明</w:t>
      </w:r>
      <w:r w:rsidR="00DB4F5E">
        <w:t>：客户端</w:t>
      </w:r>
      <w:r w:rsidR="00371AB8">
        <w:rPr>
          <w:rFonts w:hint="eastAsia"/>
        </w:rPr>
        <w:t>注册</w:t>
      </w:r>
      <w:r w:rsidR="0079077D">
        <w:rPr>
          <w:rFonts w:hint="eastAsia"/>
        </w:rPr>
        <w:t>云</w:t>
      </w:r>
      <w:r w:rsidR="00E44BB9">
        <w:rPr>
          <w:rFonts w:hint="eastAsia"/>
        </w:rPr>
        <w:t>通讯</w:t>
      </w:r>
      <w:r w:rsidR="00DB4F5E">
        <w:t>平台失败</w:t>
      </w:r>
      <w:r w:rsidR="00B91345">
        <w:rPr>
          <w:rFonts w:hint="eastAsia"/>
        </w:rPr>
        <w:t>，或者被</w:t>
      </w:r>
      <w:r w:rsidR="009010F8">
        <w:rPr>
          <w:rFonts w:hint="eastAsia"/>
        </w:rPr>
        <w:t>断开</w:t>
      </w:r>
      <w:r w:rsidR="007F7DCA">
        <w:rPr>
          <w:rFonts w:hint="eastAsia"/>
        </w:rPr>
        <w:t>。</w:t>
      </w:r>
      <w:r w:rsidR="00DB4F5E">
        <w:br/>
      </w:r>
      <w:r w:rsidR="00DB4F5E"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3305"/>
        <w:gridCol w:w="3477"/>
      </w:tblGrid>
      <w:tr w:rsidR="0047032A" w:rsidRPr="00536CAD" w:rsidTr="0055068D">
        <w:tc>
          <w:tcPr>
            <w:tcW w:w="1272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lastRenderedPageBreak/>
              <w:t>名称</w:t>
            </w:r>
          </w:p>
        </w:tc>
        <w:tc>
          <w:tcPr>
            <w:tcW w:w="3305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3477" w:type="dxa"/>
            <w:shd w:val="clear" w:color="auto" w:fill="999999"/>
          </w:tcPr>
          <w:p w:rsidR="0047032A" w:rsidRPr="00536CAD" w:rsidRDefault="0047032A" w:rsidP="0072172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47032A" w:rsidRPr="00536CAD" w:rsidTr="0055068D">
        <w:tc>
          <w:tcPr>
            <w:tcW w:w="1272" w:type="dxa"/>
          </w:tcPr>
          <w:p w:rsidR="0047032A" w:rsidRPr="007D7258" w:rsidRDefault="0047032A" w:rsidP="0072172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msg</w:t>
            </w:r>
            <w:proofErr w:type="spellEnd"/>
          </w:p>
        </w:tc>
        <w:tc>
          <w:tcPr>
            <w:tcW w:w="3305" w:type="dxa"/>
          </w:tcPr>
          <w:p w:rsidR="0047032A" w:rsidRDefault="0047032A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3477" w:type="dxa"/>
          </w:tcPr>
          <w:p w:rsidR="00F92982" w:rsidRDefault="00902962" w:rsidP="0088604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</w:p>
        </w:tc>
      </w:tr>
      <w:tr w:rsidR="00902962" w:rsidRPr="00536CAD" w:rsidTr="0055068D">
        <w:tc>
          <w:tcPr>
            <w:tcW w:w="1272" w:type="dxa"/>
          </w:tcPr>
          <w:p w:rsidR="00902962" w:rsidRDefault="00902962" w:rsidP="0072172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3305" w:type="dxa"/>
          </w:tcPr>
          <w:p w:rsidR="00902962" w:rsidRDefault="00886045" w:rsidP="0072172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l</w:t>
            </w:r>
            <w:r w:rsidR="00902962">
              <w:rPr>
                <w:rFonts w:ascii="宋体" w:hAnsi="宋体" w:hint="eastAsia"/>
                <w:szCs w:val="18"/>
              </w:rPr>
              <w:t>ong</w:t>
            </w:r>
          </w:p>
        </w:tc>
        <w:tc>
          <w:tcPr>
            <w:tcW w:w="3477" w:type="dxa"/>
          </w:tcPr>
          <w:p w:rsidR="00902962" w:rsidRDefault="00902962" w:rsidP="00BA74B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错误码。</w:t>
            </w:r>
          </w:p>
        </w:tc>
      </w:tr>
    </w:tbl>
    <w:p w:rsidR="00ED308B" w:rsidRDefault="00BA74B3" w:rsidP="00BA74B3">
      <w:r>
        <w:rPr>
          <w:rFonts w:hint="eastAsia"/>
        </w:rPr>
        <w:t>参数示例：</w:t>
      </w:r>
      <w:proofErr w:type="gramStart"/>
      <w:r>
        <w:rPr>
          <w:rFonts w:ascii="Arial" w:hAnsi="Arial" w:cs="Arial"/>
          <w:color w:val="444444"/>
          <w:sz w:val="14"/>
          <w:szCs w:val="14"/>
        </w:rPr>
        <w:t xml:space="preserve">{ </w:t>
      </w:r>
      <w:r w:rsidRPr="00387B71">
        <w:rPr>
          <w:rFonts w:ascii="Arial" w:hAnsi="Arial" w:cs="Arial"/>
          <w:color w:val="444444"/>
          <w:sz w:val="14"/>
          <w:szCs w:val="14"/>
        </w:rPr>
        <w:t>"</w:t>
      </w:r>
      <w:proofErr w:type="spellStart"/>
      <w:proofErr w:type="gramEnd"/>
      <w:r w:rsidRPr="00387B71">
        <w:rPr>
          <w:rFonts w:ascii="Arial" w:hAnsi="Arial" w:cs="Arial"/>
          <w:color w:val="444444"/>
          <w:sz w:val="14"/>
          <w:szCs w:val="14"/>
        </w:rPr>
        <w:t>msg</w:t>
      </w:r>
      <w:proofErr w:type="spellEnd"/>
      <w:r w:rsidRPr="00387B71">
        <w:rPr>
          <w:rFonts w:ascii="Arial" w:hAnsi="Arial" w:cs="Arial"/>
          <w:color w:val="444444"/>
          <w:sz w:val="14"/>
          <w:szCs w:val="14"/>
        </w:rPr>
        <w:t>" : "", "reason" : 0   }</w:t>
      </w:r>
    </w:p>
    <w:p w:rsidR="00EB40E0" w:rsidRDefault="002B5631" w:rsidP="00973875">
      <w:pPr>
        <w:pStyle w:val="4"/>
      </w:pPr>
      <w:bookmarkStart w:id="51" w:name="_Toc502395750"/>
      <w:proofErr w:type="spellStart"/>
      <w:r>
        <w:t>o</w:t>
      </w:r>
      <w:r w:rsidR="00EB40E0">
        <w:t>n</w:t>
      </w:r>
      <w:r w:rsidR="00EB40E0">
        <w:rPr>
          <w:rFonts w:hint="eastAsia"/>
        </w:rPr>
        <w:t>Log</w:t>
      </w:r>
      <w:r w:rsidR="00920423">
        <w:t>o</w:t>
      </w:r>
      <w:r w:rsidR="00EB40E0">
        <w:rPr>
          <w:rFonts w:hint="eastAsia"/>
        </w:rPr>
        <w:t>ut</w:t>
      </w:r>
      <w:proofErr w:type="spellEnd"/>
      <w:r w:rsidR="00EB40E0">
        <w:rPr>
          <w:rFonts w:hint="eastAsia"/>
        </w:rPr>
        <w:t xml:space="preserve"> - </w:t>
      </w:r>
      <w:r w:rsidR="00DA6411">
        <w:rPr>
          <w:rFonts w:hint="eastAsia"/>
        </w:rPr>
        <w:t>登出</w:t>
      </w:r>
      <w:r w:rsidR="00EB40E0">
        <w:rPr>
          <w:rFonts w:hint="eastAsia"/>
        </w:rPr>
        <w:t>成功</w:t>
      </w:r>
      <w:bookmarkEnd w:id="51"/>
    </w:p>
    <w:p w:rsidR="00EB40E0" w:rsidRDefault="00EB40E0" w:rsidP="00EB40E0">
      <w:r>
        <w:rPr>
          <w:rFonts w:hint="eastAsia"/>
        </w:rPr>
        <w:t>函数原型</w:t>
      </w:r>
      <w:r>
        <w:t>：</w:t>
      </w:r>
      <w:bookmarkStart w:id="52" w:name="OLE_LINK4"/>
      <w:proofErr w:type="spellStart"/>
      <w:proofErr w:type="gramStart"/>
      <w:r w:rsidR="000A5C48">
        <w:t>o</w:t>
      </w:r>
      <w:r>
        <w:t>n</w:t>
      </w:r>
      <w:r>
        <w:rPr>
          <w:rFonts w:hint="eastAsia"/>
        </w:rPr>
        <w:t>Log</w:t>
      </w:r>
      <w:r w:rsidR="00920423">
        <w:t>o</w:t>
      </w:r>
      <w:r>
        <w:rPr>
          <w:rFonts w:hint="eastAsia"/>
        </w:rPr>
        <w:t>ut</w:t>
      </w:r>
      <w:bookmarkEnd w:id="52"/>
      <w:proofErr w:type="spellEnd"/>
      <w:r>
        <w:t>(</w:t>
      </w:r>
      <w:proofErr w:type="gramEnd"/>
      <w:r>
        <w:t>)</w:t>
      </w:r>
    </w:p>
    <w:p w:rsidR="00EB40E0" w:rsidRDefault="00EB40E0" w:rsidP="00EB40E0">
      <w:r>
        <w:rPr>
          <w:rFonts w:hint="eastAsia"/>
        </w:rPr>
        <w:t>说明</w:t>
      </w:r>
      <w:r>
        <w:t>：</w:t>
      </w:r>
      <w:r w:rsidR="00DC5CC9">
        <w:rPr>
          <w:rFonts w:hint="eastAsia"/>
        </w:rPr>
        <w:t>登出成功</w:t>
      </w:r>
      <w:r>
        <w:t>事件。</w:t>
      </w:r>
    </w:p>
    <w:p w:rsidR="00EB40E0" w:rsidRDefault="00EB40E0" w:rsidP="00EB40E0">
      <w:r>
        <w:t>参数：</w:t>
      </w:r>
      <w:r>
        <w:rPr>
          <w:rFonts w:hint="eastAsia"/>
        </w:rPr>
        <w:t>无</w:t>
      </w:r>
    </w:p>
    <w:p w:rsidR="00F144D5" w:rsidRDefault="00F144D5" w:rsidP="00FD116D"/>
    <w:p w:rsidR="00DB4F5E" w:rsidRDefault="001700AB" w:rsidP="00973875">
      <w:pPr>
        <w:pStyle w:val="3"/>
      </w:pPr>
      <w:bookmarkStart w:id="53" w:name="_Toc502395751"/>
      <w:r>
        <w:rPr>
          <w:rFonts w:hint="eastAsia"/>
        </w:rPr>
        <w:t>V</w:t>
      </w:r>
      <w:r>
        <w:t>o</w:t>
      </w:r>
      <w:r>
        <w:rPr>
          <w:rFonts w:hint="eastAsia"/>
        </w:rPr>
        <w:t>IP</w:t>
      </w:r>
      <w:r w:rsidR="002A428B">
        <w:rPr>
          <w:rFonts w:hint="eastAsia"/>
        </w:rPr>
        <w:t>事件</w:t>
      </w:r>
      <w:bookmarkEnd w:id="53"/>
    </w:p>
    <w:p w:rsidR="009B7F7C" w:rsidRDefault="00E3739A" w:rsidP="00973875">
      <w:pPr>
        <w:pStyle w:val="4"/>
      </w:pPr>
      <w:bookmarkStart w:id="54" w:name="_Toc502395752"/>
      <w:proofErr w:type="spellStart"/>
      <w:r>
        <w:rPr>
          <w:rFonts w:hint="eastAsia"/>
        </w:rPr>
        <w:t>o</w:t>
      </w:r>
      <w:r>
        <w:t>nReceived</w:t>
      </w:r>
      <w:proofErr w:type="spellEnd"/>
      <w:r>
        <w:rPr>
          <w:rFonts w:hint="eastAsia"/>
        </w:rPr>
        <w:t xml:space="preserve"> - </w:t>
      </w:r>
      <w:r>
        <w:t>接到呼叫</w:t>
      </w:r>
      <w:bookmarkEnd w:id="54"/>
    </w:p>
    <w:p w:rsidR="000D6811" w:rsidRDefault="000D6811" w:rsidP="0008614C">
      <w:r>
        <w:rPr>
          <w:rFonts w:hint="eastAsia"/>
        </w:rPr>
        <w:t>函数原型</w:t>
      </w:r>
      <w:r w:rsidR="009B7F7C">
        <w:rPr>
          <w:rFonts w:hint="eastAsia"/>
        </w:rPr>
        <w:t>：</w:t>
      </w:r>
      <w:proofErr w:type="spellStart"/>
      <w:r w:rsidR="003F3973">
        <w:rPr>
          <w:rFonts w:hint="eastAsia"/>
        </w:rPr>
        <w:t>o</w:t>
      </w:r>
      <w:r w:rsidR="009B7F7C">
        <w:t>nReceived</w:t>
      </w:r>
      <w:proofErr w:type="spellEnd"/>
      <w:r w:rsidR="00DB4F5E">
        <w:t>(</w:t>
      </w:r>
      <w:proofErr w:type="spellStart"/>
      <w:r>
        <w:rPr>
          <w:rFonts w:hint="eastAsia"/>
        </w:rPr>
        <w:t>msg</w:t>
      </w:r>
      <w:proofErr w:type="spellEnd"/>
      <w:r w:rsidR="00DB4F5E">
        <w:t>)</w:t>
      </w:r>
    </w:p>
    <w:p w:rsidR="00B0048F" w:rsidRDefault="00C06074" w:rsidP="0008614C">
      <w:r>
        <w:rPr>
          <w:rFonts w:hint="eastAsia"/>
        </w:rPr>
        <w:t>说明</w:t>
      </w:r>
      <w:r w:rsidR="00DB4F5E">
        <w:t>：收到</w:t>
      </w:r>
      <w:r w:rsidR="00853BAC">
        <w:rPr>
          <w:rFonts w:hint="eastAsia"/>
        </w:rPr>
        <w:t>VoIP</w:t>
      </w:r>
      <w:r w:rsidR="00DB4F5E">
        <w:t>呼叫。应用接收到这个事件后，需要提醒用户来电或者根据自己业务逻辑拒绝来电。</w:t>
      </w:r>
    </w:p>
    <w:p w:rsidR="00DB4F5E" w:rsidRDefault="00DB4F5E" w:rsidP="0008614C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F6C69" w:rsidRPr="00536CAD" w:rsidTr="002711F1">
        <w:tc>
          <w:tcPr>
            <w:tcW w:w="1272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F6C69" w:rsidRPr="00536CAD" w:rsidRDefault="001F6C6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333407" w:rsidRPr="00536CAD" w:rsidTr="002711F1">
        <w:tc>
          <w:tcPr>
            <w:tcW w:w="1272" w:type="dxa"/>
          </w:tcPr>
          <w:p w:rsidR="00333407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</w:t>
            </w:r>
            <w:r w:rsidR="00333407">
              <w:rPr>
                <w:rFonts w:hint="eastAsia"/>
                <w:szCs w:val="18"/>
              </w:rPr>
              <w:t>allid</w:t>
            </w:r>
          </w:p>
        </w:tc>
        <w:tc>
          <w:tcPr>
            <w:tcW w:w="778" w:type="dxa"/>
          </w:tcPr>
          <w:p w:rsidR="00333407" w:rsidRDefault="0033340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333407" w:rsidRDefault="00333407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会话</w:t>
            </w:r>
            <w:r w:rsidRPr="00333407"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，</w:t>
            </w:r>
            <w:proofErr w:type="gramStart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标志此</w:t>
            </w:r>
            <w:proofErr w:type="gramEnd"/>
            <w:r w:rsidR="00542F4A">
              <w:rPr>
                <w:rFonts w:ascii="Arial" w:hAnsi="Arial" w:cs="Arial" w:hint="eastAsia"/>
                <w:color w:val="444444"/>
                <w:sz w:val="14"/>
                <w:szCs w:val="14"/>
              </w:rPr>
              <w:t>会话。</w:t>
            </w:r>
          </w:p>
        </w:tc>
      </w:tr>
      <w:tr w:rsidR="00D21BFD" w:rsidRPr="00536CAD" w:rsidTr="002711F1">
        <w:tc>
          <w:tcPr>
            <w:tcW w:w="1272" w:type="dxa"/>
          </w:tcPr>
          <w:p w:rsidR="00D21BFD" w:rsidRDefault="00D21BF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caller</w:t>
            </w:r>
          </w:p>
        </w:tc>
        <w:tc>
          <w:tcPr>
            <w:tcW w:w="778" w:type="dxa"/>
          </w:tcPr>
          <w:p w:rsidR="00D21BFD" w:rsidRDefault="00D21BF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BFD" w:rsidRPr="00333407" w:rsidRDefault="00D21BFD" w:rsidP="00542F4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主叫号码。</w:t>
            </w:r>
          </w:p>
        </w:tc>
      </w:tr>
    </w:tbl>
    <w:p w:rsidR="00A03C47" w:rsidRDefault="00A03C47" w:rsidP="00ED7936">
      <w:r>
        <w:rPr>
          <w:rFonts w:hint="eastAsia"/>
        </w:rPr>
        <w:t>参数示例：</w:t>
      </w:r>
      <w:proofErr w:type="gramStart"/>
      <w:r w:rsidR="00ED7936">
        <w:t>{ “</w:t>
      </w:r>
      <w:proofErr w:type="gramEnd"/>
      <w:r w:rsidR="00ED7936">
        <w:t>callid” : “1234567”," caller " :” 80739400000002” }</w:t>
      </w:r>
    </w:p>
    <w:p w:rsidR="001357E8" w:rsidRDefault="00B55AC5" w:rsidP="00B55AC5">
      <w:pPr>
        <w:pStyle w:val="4"/>
      </w:pPr>
      <w:bookmarkStart w:id="55" w:name="_Toc502395753"/>
      <w:proofErr w:type="spellStart"/>
      <w:r w:rsidRPr="00B55AC5">
        <w:t>onOriginated</w:t>
      </w:r>
      <w:proofErr w:type="spellEnd"/>
      <w:r w:rsidR="003C5C44">
        <w:t>–</w:t>
      </w:r>
      <w:r w:rsidR="00154639">
        <w:rPr>
          <w:rFonts w:hint="eastAsia"/>
        </w:rPr>
        <w:t xml:space="preserve"> </w:t>
      </w:r>
      <w:r w:rsidR="003C5C44">
        <w:rPr>
          <w:rFonts w:hint="eastAsia"/>
        </w:rPr>
        <w:t>外呼</w:t>
      </w:r>
      <w:r w:rsidR="00DB4F5E">
        <w:t>中</w:t>
      </w:r>
      <w:bookmarkEnd w:id="55"/>
    </w:p>
    <w:p w:rsidR="00A10BD0" w:rsidRDefault="00897FCB" w:rsidP="00B151F0">
      <w:r>
        <w:rPr>
          <w:rFonts w:hint="eastAsia"/>
        </w:rPr>
        <w:t>函数原型</w:t>
      </w:r>
      <w:r w:rsidR="00DB4F5E">
        <w:t>：</w:t>
      </w:r>
      <w:proofErr w:type="spellStart"/>
      <w:r w:rsidR="00B55AC5" w:rsidRPr="00B55AC5">
        <w:t>onOriginated</w:t>
      </w:r>
      <w:proofErr w:type="spellEnd"/>
      <w:r w:rsidR="00B55AC5" w:rsidRPr="00B55AC5">
        <w:t xml:space="preserve"> </w:t>
      </w:r>
      <w:r w:rsidR="00DB4F5E">
        <w:t>(</w:t>
      </w:r>
      <w:proofErr w:type="spellStart"/>
      <w:r w:rsidR="00A10BD0">
        <w:rPr>
          <w:rFonts w:hint="eastAsia"/>
        </w:rPr>
        <w:t>msg</w:t>
      </w:r>
      <w:proofErr w:type="spellEnd"/>
      <w:r w:rsidR="00DB4F5E">
        <w:t>)</w:t>
      </w:r>
    </w:p>
    <w:p w:rsidR="004E2179" w:rsidRDefault="00897FCB" w:rsidP="00B151F0">
      <w:r>
        <w:rPr>
          <w:rFonts w:hint="eastAsia"/>
        </w:rPr>
        <w:t>说明</w:t>
      </w:r>
      <w:r w:rsidR="00DB4F5E">
        <w:t>：外呼时，服务器如果有回应，</w:t>
      </w:r>
      <w:r w:rsidR="006E2793">
        <w:t>触发此事件</w:t>
      </w:r>
      <w:r w:rsidR="00DB4F5E">
        <w:t>。外</w:t>
      </w:r>
      <w:proofErr w:type="gramStart"/>
      <w:r w:rsidR="00DB4F5E">
        <w:t>呼失败</w:t>
      </w:r>
      <w:proofErr w:type="gramEnd"/>
      <w:r w:rsidR="00DB4F5E">
        <w:t>时，如果没有收到这个事件，表明服务器没有回应，可能本地网络有问题或者服务器地址有问题。</w:t>
      </w:r>
    </w:p>
    <w:p w:rsidR="00DB4F5E" w:rsidRDefault="00DB4F5E" w:rsidP="00B151F0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89269D" w:rsidRPr="00536CAD" w:rsidTr="002711F1">
        <w:tc>
          <w:tcPr>
            <w:tcW w:w="1272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89269D" w:rsidRPr="00536CAD" w:rsidRDefault="0089269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89269D" w:rsidRPr="00536CAD" w:rsidTr="002711F1">
        <w:tc>
          <w:tcPr>
            <w:tcW w:w="1272" w:type="dxa"/>
          </w:tcPr>
          <w:p w:rsidR="0089269D" w:rsidRPr="007D7258" w:rsidRDefault="00E2595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89269D" w:rsidRDefault="0089269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D2137C" w:rsidRDefault="0089269D" w:rsidP="007C43A9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D2137C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2595E" w:rsidRDefault="00E2595E" w:rsidP="007C43A9">
      <w:r>
        <w:rPr>
          <w:rFonts w:hint="eastAsia"/>
        </w:rPr>
        <w:t>参数示例：</w:t>
      </w:r>
      <w:r w:rsidR="007C43A9" w:rsidRPr="007C43A9">
        <w:rPr>
          <w:rFonts w:hint="eastAsia"/>
        </w:rPr>
        <w:t>{</w:t>
      </w:r>
      <w:r w:rsidR="007C43A9" w:rsidRPr="007C43A9">
        <w:t>“</w:t>
      </w:r>
      <w:r w:rsidR="007C43A9" w:rsidRPr="007C43A9">
        <w:rPr>
          <w:rFonts w:hint="eastAsia"/>
        </w:rPr>
        <w:t>callid</w:t>
      </w:r>
      <w:r w:rsidR="007C43A9" w:rsidRPr="007C43A9">
        <w:t>”</w:t>
      </w:r>
      <w:r w:rsidR="007C43A9" w:rsidRPr="007C43A9">
        <w:rPr>
          <w:rFonts w:hint="eastAsia"/>
        </w:rPr>
        <w:t>:</w:t>
      </w:r>
      <w:r w:rsidR="007C43A9" w:rsidRPr="007C43A9">
        <w:t>”</w:t>
      </w:r>
      <w:r w:rsidR="0003508B" w:rsidRPr="0003508B">
        <w:t xml:space="preserve"> 07104412</w:t>
      </w:r>
      <w:r w:rsidR="007C43A9" w:rsidRPr="007C43A9">
        <w:t>”</w:t>
      </w:r>
      <w:r w:rsidR="007C43A9" w:rsidRPr="007C43A9">
        <w:rPr>
          <w:rFonts w:hint="eastAsia"/>
        </w:rPr>
        <w:t>}</w:t>
      </w:r>
    </w:p>
    <w:p w:rsidR="00AA5E43" w:rsidRDefault="00722A5D" w:rsidP="00722A5D">
      <w:pPr>
        <w:pStyle w:val="4"/>
      </w:pPr>
      <w:bookmarkStart w:id="56" w:name="_Toc502395754"/>
      <w:proofErr w:type="spellStart"/>
      <w:r w:rsidRPr="00722A5D">
        <w:t>onDelivered</w:t>
      </w:r>
      <w:proofErr w:type="spellEnd"/>
      <w:r w:rsidR="009035C4">
        <w:rPr>
          <w:rFonts w:hint="eastAsia"/>
        </w:rPr>
        <w:t xml:space="preserve"> - </w:t>
      </w:r>
      <w:r w:rsidR="00DB4F5E">
        <w:t>呼叫振铃中</w:t>
      </w:r>
      <w:bookmarkEnd w:id="56"/>
    </w:p>
    <w:p w:rsidR="0055392E" w:rsidRDefault="005D33E2" w:rsidP="00073A08">
      <w:r>
        <w:rPr>
          <w:rFonts w:hint="eastAsia"/>
        </w:rPr>
        <w:t>函数原型</w:t>
      </w:r>
      <w:r w:rsidR="00DB4F5E">
        <w:t>：</w:t>
      </w:r>
      <w:proofErr w:type="spellStart"/>
      <w:r w:rsidR="00722A5D" w:rsidRPr="00722A5D">
        <w:t>onDelivered</w:t>
      </w:r>
      <w:proofErr w:type="spellEnd"/>
      <w:r w:rsidR="00722A5D" w:rsidRPr="00722A5D">
        <w:t xml:space="preserve"> </w:t>
      </w:r>
      <w:r w:rsidR="00DB4F5E">
        <w:t>(</w:t>
      </w:r>
      <w:proofErr w:type="spellStart"/>
      <w:r w:rsidR="0055392E">
        <w:rPr>
          <w:rFonts w:hint="eastAsia"/>
        </w:rPr>
        <w:t>msg</w:t>
      </w:r>
      <w:proofErr w:type="spellEnd"/>
      <w:r w:rsidR="00DB4F5E">
        <w:t>)</w:t>
      </w:r>
    </w:p>
    <w:p w:rsidR="00EB271E" w:rsidRDefault="00177C20" w:rsidP="00073A08">
      <w:r>
        <w:rPr>
          <w:rFonts w:hint="eastAsia"/>
        </w:rPr>
        <w:t>说明</w:t>
      </w:r>
      <w:r w:rsidR="00066B74">
        <w:t>：外呼时，被叫振铃，</w:t>
      </w:r>
      <w:r w:rsidR="006E2793">
        <w:t>触发此事件</w:t>
      </w:r>
      <w:r w:rsidR="00066B74">
        <w:t>，</w:t>
      </w:r>
      <w:proofErr w:type="gramStart"/>
      <w:r w:rsidR="00066B74">
        <w:rPr>
          <w:rFonts w:hint="eastAsia"/>
        </w:rPr>
        <w:t>本地会</w:t>
      </w:r>
      <w:proofErr w:type="gramEnd"/>
      <w:r w:rsidR="00066B74">
        <w:rPr>
          <w:rFonts w:hint="eastAsia"/>
        </w:rPr>
        <w:t>听到</w:t>
      </w:r>
      <w:r w:rsidR="00DB4F5E">
        <w:t>回铃音。</w:t>
      </w:r>
    </w:p>
    <w:p w:rsidR="00DB4F5E" w:rsidRDefault="00DB4F5E" w:rsidP="00073A0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72293" w:rsidRPr="00536CAD" w:rsidTr="002711F1">
        <w:tc>
          <w:tcPr>
            <w:tcW w:w="1272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72293" w:rsidRPr="00536CAD" w:rsidRDefault="00272293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72293" w:rsidRPr="00536CAD" w:rsidTr="002711F1">
        <w:tc>
          <w:tcPr>
            <w:tcW w:w="1272" w:type="dxa"/>
          </w:tcPr>
          <w:p w:rsidR="00272293" w:rsidRPr="007D7258" w:rsidRDefault="00035FF6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72293" w:rsidRDefault="00272293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72293" w:rsidRDefault="00272293" w:rsidP="00035FF6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D3511B" w:rsidRDefault="00434B4E" w:rsidP="00D3511B">
      <w:r>
        <w:rPr>
          <w:rFonts w:hint="eastAsia"/>
        </w:rPr>
        <w:t>参数示例：</w:t>
      </w:r>
      <w:r w:rsidR="00035FF6" w:rsidRPr="00035FF6">
        <w:t>{“callid”:” 07104412”}</w:t>
      </w:r>
    </w:p>
    <w:p w:rsidR="00DB4F5E" w:rsidRDefault="006453C1" w:rsidP="006453C1">
      <w:pPr>
        <w:pStyle w:val="4"/>
      </w:pPr>
      <w:bookmarkStart w:id="57" w:name="_Toc502395755"/>
      <w:proofErr w:type="spellStart"/>
      <w:r w:rsidRPr="006453C1">
        <w:t>onEstablished</w:t>
      </w:r>
      <w:proofErr w:type="spellEnd"/>
      <w:r w:rsidR="00384FEB">
        <w:t>–</w:t>
      </w:r>
      <w:r w:rsidR="00384FEB">
        <w:rPr>
          <w:rFonts w:hint="eastAsia"/>
        </w:rPr>
        <w:t>应答</w:t>
      </w:r>
      <w:r w:rsidR="00662AE6">
        <w:rPr>
          <w:rFonts w:hint="eastAsia"/>
        </w:rPr>
        <w:t>事件</w:t>
      </w:r>
      <w:bookmarkEnd w:id="57"/>
    </w:p>
    <w:p w:rsidR="00C2327E" w:rsidRDefault="00B33F39" w:rsidP="004926DD">
      <w:r>
        <w:rPr>
          <w:rFonts w:hint="eastAsia"/>
        </w:rPr>
        <w:t>函数原型</w:t>
      </w:r>
      <w:r w:rsidR="00DB4F5E">
        <w:t>：</w:t>
      </w:r>
      <w:proofErr w:type="spellStart"/>
      <w:r w:rsidR="006453C1" w:rsidRPr="006453C1">
        <w:t>onEstablished</w:t>
      </w:r>
      <w:proofErr w:type="spellEnd"/>
      <w:r w:rsidR="006453C1" w:rsidRPr="006453C1">
        <w:t xml:space="preserve"> </w:t>
      </w:r>
      <w:r w:rsidR="00DB4F5E">
        <w:t>(</w:t>
      </w:r>
      <w:proofErr w:type="spellStart"/>
      <w:r w:rsidR="000728E0">
        <w:rPr>
          <w:rFonts w:hint="eastAsia"/>
        </w:rPr>
        <w:t>msg</w:t>
      </w:r>
      <w:proofErr w:type="spellEnd"/>
      <w:r w:rsidR="00DB4F5E">
        <w:t>)</w:t>
      </w:r>
    </w:p>
    <w:p w:rsidR="00596D3C" w:rsidRDefault="0061593A" w:rsidP="004926DD">
      <w:r>
        <w:rPr>
          <w:rFonts w:hint="eastAsia"/>
        </w:rPr>
        <w:t>说明</w:t>
      </w:r>
      <w:r w:rsidR="00DB4F5E">
        <w:t>：进入通话状态。主叫接收到这个事件，</w:t>
      </w:r>
      <w:r w:rsidR="000D4143">
        <w:rPr>
          <w:rFonts w:hint="eastAsia"/>
        </w:rPr>
        <w:t>表明</w:t>
      </w:r>
      <w:r w:rsidR="00C07C5A">
        <w:rPr>
          <w:rFonts w:hint="eastAsia"/>
        </w:rPr>
        <w:t>被叫</w:t>
      </w:r>
      <w:r w:rsidR="00DB4F5E">
        <w:t>已经应答；被叫接收到这个事件，表明应答成功。</w:t>
      </w:r>
    </w:p>
    <w:p w:rsidR="00DB4F5E" w:rsidRDefault="00DB4F5E" w:rsidP="004926DD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31BD0" w:rsidRPr="00536CAD" w:rsidTr="002711F1">
        <w:tc>
          <w:tcPr>
            <w:tcW w:w="1272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31BD0" w:rsidRPr="00536CAD" w:rsidRDefault="00231BD0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31BD0" w:rsidRPr="00536CAD" w:rsidTr="002711F1">
        <w:tc>
          <w:tcPr>
            <w:tcW w:w="1272" w:type="dxa"/>
          </w:tcPr>
          <w:p w:rsidR="00231BD0" w:rsidRPr="007D7258" w:rsidRDefault="0077190D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31BD0" w:rsidRDefault="00231BD0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31BD0" w:rsidRDefault="00231BD0" w:rsidP="00B772D5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B772D5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7190D" w:rsidRDefault="00883554" w:rsidP="0077190D">
      <w:r>
        <w:rPr>
          <w:rFonts w:hint="eastAsia"/>
        </w:rPr>
        <w:t>参数示例：</w:t>
      </w:r>
      <w:r w:rsidR="00B772D5" w:rsidRPr="00B772D5">
        <w:t>{“callid”:”</w:t>
      </w:r>
      <w:r w:rsidR="00381EDF" w:rsidRPr="00381EDF">
        <w:t xml:space="preserve"> 07104412</w:t>
      </w:r>
      <w:r w:rsidR="00B772D5" w:rsidRPr="00B772D5">
        <w:t>”}</w:t>
      </w:r>
    </w:p>
    <w:p w:rsidR="00882ABA" w:rsidRDefault="00AA7F26" w:rsidP="00973875">
      <w:pPr>
        <w:pStyle w:val="4"/>
      </w:pPr>
      <w:bookmarkStart w:id="58" w:name="_Toc502395756"/>
      <w:proofErr w:type="spellStart"/>
      <w:r>
        <w:rPr>
          <w:rFonts w:hint="eastAsia"/>
        </w:rPr>
        <w:t>o</w:t>
      </w:r>
      <w:r w:rsidR="000112AC">
        <w:t>nMakeCallFailed</w:t>
      </w:r>
      <w:proofErr w:type="spellEnd"/>
      <w:r w:rsidR="000112AC">
        <w:rPr>
          <w:rFonts w:hint="eastAsia"/>
        </w:rPr>
        <w:t xml:space="preserve"> - </w:t>
      </w:r>
      <w:r w:rsidR="00DB4F5E">
        <w:t>呼叫失败</w:t>
      </w:r>
      <w:bookmarkEnd w:id="58"/>
    </w:p>
    <w:p w:rsidR="00DA19C5" w:rsidRDefault="003B0FB2" w:rsidP="00166B68">
      <w:r>
        <w:rPr>
          <w:rFonts w:hint="eastAsia"/>
        </w:rPr>
        <w:t>函数原型</w:t>
      </w:r>
      <w:r w:rsidR="001359B3">
        <w:rPr>
          <w:rFonts w:hint="eastAsia"/>
        </w:rPr>
        <w:t>：</w:t>
      </w:r>
      <w:bookmarkStart w:id="59" w:name="OLE_LINK73"/>
      <w:bookmarkStart w:id="60" w:name="OLE_LINK74"/>
      <w:proofErr w:type="spellStart"/>
      <w:r w:rsidR="00AA7F26">
        <w:rPr>
          <w:rFonts w:hint="eastAsia"/>
        </w:rPr>
        <w:t>o</w:t>
      </w:r>
      <w:r w:rsidR="00281C67">
        <w:t>nMakeCallFailed</w:t>
      </w:r>
      <w:bookmarkEnd w:id="59"/>
      <w:bookmarkEnd w:id="60"/>
      <w:proofErr w:type="spellEnd"/>
      <w:r w:rsidR="00DB4F5E">
        <w:t>(</w:t>
      </w:r>
      <w:proofErr w:type="spellStart"/>
      <w:r w:rsidR="00600A16">
        <w:rPr>
          <w:rFonts w:hint="eastAsia"/>
        </w:rPr>
        <w:t>msg</w:t>
      </w:r>
      <w:proofErr w:type="spellEnd"/>
      <w:r w:rsidR="00DB4F5E">
        <w:t>)</w:t>
      </w:r>
    </w:p>
    <w:p w:rsidR="00B728C0" w:rsidRDefault="000231AC" w:rsidP="00166B68">
      <w:r>
        <w:rPr>
          <w:rFonts w:hint="eastAsia"/>
        </w:rPr>
        <w:t>说明</w:t>
      </w:r>
      <w:r w:rsidR="00553976">
        <w:t>：外呼时，如果呼叫失败，</w:t>
      </w:r>
      <w:r w:rsidR="006E2793">
        <w:rPr>
          <w:rFonts w:hint="eastAsia"/>
        </w:rPr>
        <w:t>触发此</w:t>
      </w:r>
      <w:r w:rsidR="00DB4F5E">
        <w:t>事件。外</w:t>
      </w:r>
      <w:proofErr w:type="gramStart"/>
      <w:r w:rsidR="00DB4F5E">
        <w:t>呼失败</w:t>
      </w:r>
      <w:proofErr w:type="gramEnd"/>
      <w:r w:rsidR="00DB4F5E">
        <w:t>的原因有很多，可以根据</w:t>
      </w:r>
      <w:r w:rsidR="00631283">
        <w:rPr>
          <w:rFonts w:hint="eastAsia"/>
        </w:rPr>
        <w:t>参数中的</w:t>
      </w:r>
      <w:r w:rsidR="00DB4F5E">
        <w:t>reason</w:t>
      </w:r>
      <w:r w:rsidR="00DB4F5E">
        <w:t>来判断。</w:t>
      </w:r>
    </w:p>
    <w:p w:rsidR="00DB4F5E" w:rsidRDefault="00DB4F5E" w:rsidP="00166B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1062"/>
        <w:gridCol w:w="5720"/>
      </w:tblGrid>
      <w:tr w:rsidR="00BC3CBC" w:rsidRPr="00536CAD" w:rsidTr="00B51063">
        <w:tc>
          <w:tcPr>
            <w:tcW w:w="127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1062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5720" w:type="dxa"/>
            <w:shd w:val="clear" w:color="auto" w:fill="999999"/>
          </w:tcPr>
          <w:p w:rsidR="00BC3CBC" w:rsidRPr="00536CAD" w:rsidRDefault="00BC3CBC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776D" w:rsidRPr="00536CAD" w:rsidTr="00B51063">
        <w:tc>
          <w:tcPr>
            <w:tcW w:w="1272" w:type="dxa"/>
          </w:tcPr>
          <w:p w:rsidR="0003776D" w:rsidRPr="007D7258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1062" w:type="dxa"/>
          </w:tcPr>
          <w:p w:rsidR="0003776D" w:rsidRDefault="0003776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5720" w:type="dxa"/>
          </w:tcPr>
          <w:p w:rsidR="00244F14" w:rsidRDefault="0003776D" w:rsidP="0023082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244F14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B51063" w:rsidRPr="00536CAD" w:rsidTr="00B51063">
        <w:tc>
          <w:tcPr>
            <w:tcW w:w="1272" w:type="dxa"/>
          </w:tcPr>
          <w:p w:rsidR="00B51063" w:rsidRDefault="00B5106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1062" w:type="dxa"/>
          </w:tcPr>
          <w:p w:rsidR="00B51063" w:rsidRPr="00B51063" w:rsidRDefault="00B51063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/>
                <w:szCs w:val="18"/>
              </w:rPr>
              <w:t>J</w:t>
            </w:r>
            <w:r>
              <w:rPr>
                <w:rFonts w:ascii="宋体" w:hAnsi="宋体" w:hint="eastAsia"/>
                <w:szCs w:val="18"/>
              </w:rPr>
              <w:t>son</w:t>
            </w:r>
            <w:proofErr w:type="spellEnd"/>
            <w:r>
              <w:rPr>
                <w:rFonts w:ascii="宋体" w:hAnsi="宋体" w:hint="eastAsia"/>
                <w:szCs w:val="18"/>
              </w:rPr>
              <w:t>对象</w:t>
            </w:r>
          </w:p>
        </w:tc>
        <w:tc>
          <w:tcPr>
            <w:tcW w:w="5720" w:type="dxa"/>
          </w:tcPr>
          <w:p w:rsidR="00B51063" w:rsidRDefault="00B51063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错误描述。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404:</w:t>
            </w:r>
            <w:r w:rsidR="00822541">
              <w:rPr>
                <w:rFonts w:ascii="Arial" w:hAnsi="Arial" w:cs="Arial" w:hint="eastAsia"/>
                <w:color w:val="444444"/>
                <w:sz w:val="14"/>
                <w:szCs w:val="14"/>
              </w:rPr>
              <w:t>未找到被叫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,408: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呼叫超时，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480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：呼叫失败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,486: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对方忙，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000</w:t>
            </w:r>
            <w:r w:rsidR="00FF3FB6">
              <w:rPr>
                <w:rFonts w:ascii="Arial" w:hAnsi="Arial" w:cs="Arial" w:hint="eastAsia"/>
                <w:color w:val="444444"/>
                <w:sz w:val="14"/>
                <w:szCs w:val="14"/>
              </w:rPr>
              <w:t>：未知错误</w:t>
            </w:r>
          </w:p>
        </w:tc>
      </w:tr>
    </w:tbl>
    <w:p w:rsidR="00BC7420" w:rsidRDefault="00BC7420" w:rsidP="00BC7420">
      <w:r>
        <w:rPr>
          <w:rFonts w:hint="eastAsia"/>
        </w:rPr>
        <w:t>参数示例：</w:t>
      </w:r>
      <w:r w:rsidR="00392CCE">
        <w:rPr>
          <w:rFonts w:hint="eastAsia"/>
        </w:rPr>
        <w:t xml:space="preserve">{"callid" : "07102304", </w:t>
      </w:r>
      <w:r w:rsidR="00392CCE" w:rsidRPr="00392CCE">
        <w:rPr>
          <w:rFonts w:hint="eastAsia"/>
        </w:rPr>
        <w:t>"</w:t>
      </w:r>
      <w:proofErr w:type="spellStart"/>
      <w:r w:rsidR="00392CCE" w:rsidRPr="00392CCE">
        <w:rPr>
          <w:rFonts w:hint="eastAsia"/>
        </w:rPr>
        <w:t>msg</w:t>
      </w:r>
      <w:proofErr w:type="spellEnd"/>
      <w:r w:rsidR="00392CCE" w:rsidRPr="00392CCE">
        <w:rPr>
          <w:rFonts w:hint="eastAsia"/>
        </w:rPr>
        <w:t>" : "</w:t>
      </w:r>
      <w:r w:rsidR="00392CCE" w:rsidRPr="00392CCE">
        <w:rPr>
          <w:rFonts w:hint="eastAsia"/>
        </w:rPr>
        <w:t>被叫号码不存在或者</w:t>
      </w:r>
      <w:proofErr w:type="gramStart"/>
      <w:r w:rsidR="00392CCE" w:rsidRPr="00392CCE">
        <w:rPr>
          <w:rFonts w:hint="eastAsia"/>
        </w:rPr>
        <w:t>不</w:t>
      </w:r>
      <w:proofErr w:type="gramEnd"/>
      <w:r w:rsidR="00392CCE" w:rsidRPr="00392CCE">
        <w:rPr>
          <w:rFonts w:hint="eastAsia"/>
        </w:rPr>
        <w:t>在线</w:t>
      </w:r>
      <w:r w:rsidR="00392CCE">
        <w:rPr>
          <w:rFonts w:hint="eastAsia"/>
        </w:rPr>
        <w:t xml:space="preserve">", </w:t>
      </w:r>
      <w:r w:rsidR="00822541">
        <w:rPr>
          <w:rFonts w:hint="eastAsia"/>
        </w:rPr>
        <w:t>"reason" : 404</w:t>
      </w:r>
      <w:r w:rsidR="00392CCE" w:rsidRPr="00392CCE">
        <w:rPr>
          <w:rFonts w:hint="eastAsia"/>
        </w:rPr>
        <w:t>}</w:t>
      </w:r>
    </w:p>
    <w:p w:rsidR="002826FE" w:rsidRDefault="00C85913" w:rsidP="00973875">
      <w:pPr>
        <w:pStyle w:val="4"/>
      </w:pPr>
      <w:bookmarkStart w:id="61" w:name="_Toc502395757"/>
      <w:proofErr w:type="spellStart"/>
      <w:r>
        <w:rPr>
          <w:rFonts w:hint="eastAsia"/>
        </w:rPr>
        <w:lastRenderedPageBreak/>
        <w:t>o</w:t>
      </w:r>
      <w:r w:rsidR="002826FE">
        <w:t>nCall</w:t>
      </w:r>
      <w:r w:rsidR="00CB240F">
        <w:rPr>
          <w:rFonts w:hint="eastAsia"/>
        </w:rPr>
        <w:t>C</w:t>
      </w:r>
      <w:r w:rsidR="00CB240F">
        <w:t>lear</w:t>
      </w:r>
      <w:r w:rsidR="002826FE">
        <w:t>ed</w:t>
      </w:r>
      <w:proofErr w:type="spellEnd"/>
      <w:r w:rsidR="002826FE">
        <w:rPr>
          <w:rFonts w:hint="eastAsia"/>
        </w:rPr>
        <w:t xml:space="preserve"> - </w:t>
      </w:r>
      <w:r w:rsidR="002826FE">
        <w:t>呼叫被释放</w:t>
      </w:r>
      <w:bookmarkEnd w:id="61"/>
    </w:p>
    <w:p w:rsidR="002826FE" w:rsidRDefault="00D964CC" w:rsidP="00641A16">
      <w:r>
        <w:rPr>
          <w:rFonts w:hint="eastAsia"/>
        </w:rPr>
        <w:t>函数原型</w:t>
      </w:r>
      <w:r w:rsidR="002826FE">
        <w:t>：</w:t>
      </w:r>
      <w:proofErr w:type="spellStart"/>
      <w:r w:rsidR="00C85913">
        <w:rPr>
          <w:rFonts w:hint="eastAsia"/>
        </w:rPr>
        <w:t>o</w:t>
      </w:r>
      <w:r w:rsidR="002826FE">
        <w:t>nCall</w:t>
      </w:r>
      <w:r w:rsidR="00757E93">
        <w:t>Clear</w:t>
      </w:r>
      <w:r w:rsidR="002826FE">
        <w:t>ed</w:t>
      </w:r>
      <w:proofErr w:type="spellEnd"/>
      <w:r w:rsidR="002826FE">
        <w:t>(</w:t>
      </w:r>
      <w:proofErr w:type="spellStart"/>
      <w:r w:rsidR="002826FE">
        <w:rPr>
          <w:rFonts w:hint="eastAsia"/>
        </w:rPr>
        <w:t>msg</w:t>
      </w:r>
      <w:proofErr w:type="spellEnd"/>
      <w:r w:rsidR="002826FE">
        <w:t>)</w:t>
      </w:r>
    </w:p>
    <w:p w:rsidR="002826FE" w:rsidRDefault="00D964CC" w:rsidP="00641A16">
      <w:r>
        <w:rPr>
          <w:rFonts w:hint="eastAsia"/>
        </w:rPr>
        <w:t>说明</w:t>
      </w:r>
      <w:r w:rsidR="002826FE">
        <w:t>：通话过程中，呼叫释放，</w:t>
      </w:r>
      <w:r w:rsidR="002826FE">
        <w:rPr>
          <w:rFonts w:hint="eastAsia"/>
        </w:rPr>
        <w:t>触发此</w:t>
      </w:r>
      <w:r w:rsidR="002826FE">
        <w:t>事件。</w:t>
      </w:r>
    </w:p>
    <w:p w:rsidR="002826FE" w:rsidRDefault="002826FE" w:rsidP="00641A1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2826FE" w:rsidRPr="00536CAD" w:rsidTr="002711F1">
        <w:tc>
          <w:tcPr>
            <w:tcW w:w="1272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2826FE" w:rsidRPr="00536CAD" w:rsidRDefault="002826FE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2826FE" w:rsidRPr="00536CAD" w:rsidTr="002711F1">
        <w:tc>
          <w:tcPr>
            <w:tcW w:w="1272" w:type="dxa"/>
          </w:tcPr>
          <w:p w:rsidR="002826FE" w:rsidRPr="007D7258" w:rsidRDefault="001F1C43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2826FE" w:rsidRDefault="002826FE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2826FE" w:rsidRDefault="002826FE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FD0D62" w:rsidRPr="00536CAD" w:rsidTr="002711F1">
        <w:tc>
          <w:tcPr>
            <w:tcW w:w="1272" w:type="dxa"/>
          </w:tcPr>
          <w:p w:rsidR="00FD0D62" w:rsidRDefault="00FD0D62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reason</w:t>
            </w:r>
          </w:p>
        </w:tc>
        <w:tc>
          <w:tcPr>
            <w:tcW w:w="778" w:type="dxa"/>
          </w:tcPr>
          <w:p w:rsidR="00FD0D62" w:rsidRDefault="00FD0D62" w:rsidP="002711F1">
            <w:pPr>
              <w:wordWrap w:val="0"/>
              <w:rPr>
                <w:rFonts w:ascii="宋体" w:hAnsi="宋体"/>
                <w:szCs w:val="18"/>
              </w:rPr>
            </w:pPr>
            <w:proofErr w:type="spellStart"/>
            <w:r>
              <w:rPr>
                <w:rFonts w:ascii="宋体" w:hAnsi="宋体" w:hint="eastAsia"/>
                <w:szCs w:val="18"/>
              </w:rPr>
              <w:t>int</w:t>
            </w:r>
            <w:proofErr w:type="spellEnd"/>
          </w:p>
        </w:tc>
        <w:tc>
          <w:tcPr>
            <w:tcW w:w="6004" w:type="dxa"/>
          </w:tcPr>
          <w:p w:rsidR="00FD0D62" w:rsidRDefault="00FD0D62" w:rsidP="00FD2160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挂机原因，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0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：正常挂机，其他为非正常挂机</w:t>
            </w:r>
            <w:r w:rsidR="00C71B96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F85200" w:rsidRDefault="00F85200" w:rsidP="00F85200">
      <w:r>
        <w:rPr>
          <w:rFonts w:hint="eastAsia"/>
        </w:rPr>
        <w:t>参数示例：</w:t>
      </w:r>
      <w:proofErr w:type="gramStart"/>
      <w:r w:rsidR="00FD2160" w:rsidRPr="00FD2160">
        <w:t xml:space="preserve">{  </w:t>
      </w:r>
      <w:proofErr w:type="gramEnd"/>
      <w:r w:rsidR="00FD2160" w:rsidRPr="00FD2160">
        <w:t xml:space="preserve"> "callid" : "07102304"</w:t>
      </w:r>
      <w:r w:rsidR="0014655D">
        <w:rPr>
          <w:rFonts w:hint="eastAsia"/>
        </w:rPr>
        <w:t>,</w:t>
      </w:r>
      <w:r w:rsidR="00BD457D">
        <w:rPr>
          <w:rFonts w:hint="eastAsia"/>
        </w:rPr>
        <w:t>"</w:t>
      </w:r>
      <w:r w:rsidR="0014655D">
        <w:rPr>
          <w:rFonts w:hint="eastAsia"/>
        </w:rPr>
        <w:t>reason</w:t>
      </w:r>
      <w:r w:rsidR="00BD457D">
        <w:rPr>
          <w:rFonts w:hint="eastAsia"/>
        </w:rPr>
        <w:t>"</w:t>
      </w:r>
      <w:r w:rsidR="0014655D">
        <w:rPr>
          <w:rFonts w:hint="eastAsia"/>
        </w:rPr>
        <w:t>:0</w:t>
      </w:r>
      <w:r w:rsidR="00FD2160" w:rsidRPr="00FD2160">
        <w:t>}</w:t>
      </w:r>
    </w:p>
    <w:p w:rsidR="001E259F" w:rsidRDefault="006863F7" w:rsidP="00973875">
      <w:pPr>
        <w:pStyle w:val="4"/>
      </w:pPr>
      <w:bookmarkStart w:id="62" w:name="_Toc502395758"/>
      <w:bookmarkStart w:id="63" w:name="OLE_LINK5"/>
      <w:proofErr w:type="spellStart"/>
      <w:r>
        <w:rPr>
          <w:rFonts w:hint="eastAsia"/>
        </w:rPr>
        <w:t>o</w:t>
      </w:r>
      <w:r w:rsidR="0099768C">
        <w:rPr>
          <w:rFonts w:hint="eastAsia"/>
        </w:rPr>
        <w:t>n</w:t>
      </w:r>
      <w:r>
        <w:rPr>
          <w:rFonts w:hint="eastAsia"/>
        </w:rPr>
        <w:t>H</w:t>
      </w:r>
      <w:r>
        <w:t>eld</w:t>
      </w:r>
      <w:proofErr w:type="spellEnd"/>
      <w:r w:rsidR="0099768C">
        <w:rPr>
          <w:rFonts w:hint="eastAsia"/>
        </w:rPr>
        <w:t xml:space="preserve"> - </w:t>
      </w:r>
      <w:r w:rsidR="00DB4F5E">
        <w:t>保持呼叫成功</w:t>
      </w:r>
      <w:bookmarkEnd w:id="62"/>
    </w:p>
    <w:p w:rsidR="000C5A36" w:rsidRDefault="00FA3DAF" w:rsidP="000C5A36">
      <w:r>
        <w:rPr>
          <w:rFonts w:hint="eastAsia"/>
        </w:rPr>
        <w:t>函数原型</w:t>
      </w:r>
      <w:r w:rsidR="00DB4F5E">
        <w:t>：</w:t>
      </w:r>
      <w:proofErr w:type="spellStart"/>
      <w:r w:rsidR="00DD10EA">
        <w:t>o</w:t>
      </w:r>
      <w:r w:rsidR="001E259F">
        <w:rPr>
          <w:rFonts w:hint="eastAsia"/>
        </w:rPr>
        <w:t>n</w:t>
      </w:r>
      <w:r w:rsidR="00DD10EA">
        <w:t>Held</w:t>
      </w:r>
      <w:proofErr w:type="spellEnd"/>
      <w:r w:rsidR="00DB4F5E">
        <w:t>(</w:t>
      </w:r>
      <w:proofErr w:type="spellStart"/>
      <w:r w:rsidR="002A4C40">
        <w:rPr>
          <w:rFonts w:hint="eastAsia"/>
        </w:rPr>
        <w:t>msg</w:t>
      </w:r>
      <w:proofErr w:type="spellEnd"/>
      <w:r w:rsidR="00DB4F5E">
        <w:t>)</w:t>
      </w:r>
    </w:p>
    <w:p w:rsidR="000C5A36" w:rsidRDefault="00FA3DAF" w:rsidP="000C5A36">
      <w:r>
        <w:rPr>
          <w:rFonts w:hint="eastAsia"/>
        </w:rPr>
        <w:t>说明</w:t>
      </w:r>
      <w:r w:rsidR="00DB4F5E">
        <w:t>：</w:t>
      </w:r>
      <w:r w:rsidR="00743BD8">
        <w:rPr>
          <w:rFonts w:hint="eastAsia"/>
        </w:rPr>
        <w:t>保持</w:t>
      </w:r>
      <w:r w:rsidR="00DB4F5E">
        <w:t>成功，</w:t>
      </w:r>
      <w:r w:rsidR="006E2793">
        <w:t>触发此事件</w:t>
      </w:r>
      <w:r w:rsidR="00DB4F5E">
        <w:t>。</w:t>
      </w:r>
    </w:p>
    <w:p w:rsidR="00DB4F5E" w:rsidRDefault="00DB4F5E" w:rsidP="000C5A36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796DED" w:rsidRPr="00536CAD" w:rsidTr="002711F1">
        <w:tc>
          <w:tcPr>
            <w:tcW w:w="1272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796DED" w:rsidRPr="00536CAD" w:rsidRDefault="00796DED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796DED" w:rsidRPr="00536CAD" w:rsidTr="002711F1">
        <w:tc>
          <w:tcPr>
            <w:tcW w:w="1272" w:type="dxa"/>
          </w:tcPr>
          <w:p w:rsidR="00796DED" w:rsidRPr="007D7258" w:rsidRDefault="00B92D4E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796DED" w:rsidRDefault="00796DE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96DED" w:rsidRDefault="00796DED" w:rsidP="00B92D4E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96DED" w:rsidRDefault="00B92D4E" w:rsidP="000C5A36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6742C5" w:rsidRDefault="006742C5" w:rsidP="006742C5">
      <w:pPr>
        <w:pStyle w:val="4"/>
      </w:pPr>
      <w:bookmarkStart w:id="64" w:name="_Toc502395759"/>
      <w:proofErr w:type="spellStart"/>
      <w:r>
        <w:rPr>
          <w:rFonts w:hint="eastAsia"/>
        </w:rPr>
        <w:t>onH</w:t>
      </w:r>
      <w:r>
        <w:t>eldFailed</w:t>
      </w:r>
      <w:proofErr w:type="spellEnd"/>
      <w:r>
        <w:rPr>
          <w:rFonts w:hint="eastAsia"/>
        </w:rPr>
        <w:t xml:space="preserve"> - </w:t>
      </w:r>
      <w:r>
        <w:t>保持</w:t>
      </w:r>
      <w:r w:rsidR="00427496">
        <w:rPr>
          <w:rFonts w:hint="eastAsia"/>
        </w:rPr>
        <w:t>呼叫失败</w:t>
      </w:r>
      <w:bookmarkEnd w:id="64"/>
    </w:p>
    <w:p w:rsidR="006742C5" w:rsidRDefault="006742C5" w:rsidP="006742C5">
      <w:r>
        <w:rPr>
          <w:rFonts w:hint="eastAsia"/>
        </w:rPr>
        <w:t>函数原型</w:t>
      </w:r>
      <w:r>
        <w:t>：</w:t>
      </w:r>
      <w:bookmarkStart w:id="65" w:name="OLE_LINK11"/>
      <w:proofErr w:type="spellStart"/>
      <w:r>
        <w:t>o</w:t>
      </w:r>
      <w:r>
        <w:rPr>
          <w:rFonts w:hint="eastAsia"/>
        </w:rPr>
        <w:t>n</w:t>
      </w:r>
      <w:r>
        <w:t>HeldFailed</w:t>
      </w:r>
      <w:bookmarkEnd w:id="6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6742C5" w:rsidRDefault="006742C5" w:rsidP="006742C5">
      <w:r>
        <w:rPr>
          <w:rFonts w:hint="eastAsia"/>
        </w:rPr>
        <w:t>说明</w:t>
      </w:r>
      <w:r>
        <w:t>：</w:t>
      </w:r>
      <w:r>
        <w:rPr>
          <w:rFonts w:hint="eastAsia"/>
        </w:rPr>
        <w:t>保持</w:t>
      </w:r>
      <w:r w:rsidR="0006109F">
        <w:rPr>
          <w:rFonts w:hint="eastAsia"/>
        </w:rPr>
        <w:t>失败</w:t>
      </w:r>
      <w:r>
        <w:t>，触发此事件。</w:t>
      </w:r>
    </w:p>
    <w:p w:rsidR="006742C5" w:rsidRDefault="006742C5" w:rsidP="006742C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6742C5" w:rsidRPr="00536CAD" w:rsidTr="00FB3FBD">
        <w:tc>
          <w:tcPr>
            <w:tcW w:w="1272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6742C5" w:rsidRPr="00536CAD" w:rsidRDefault="006742C5" w:rsidP="00FB3FBD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6742C5" w:rsidRPr="00536CAD" w:rsidTr="00FB3FBD">
        <w:tc>
          <w:tcPr>
            <w:tcW w:w="1272" w:type="dxa"/>
          </w:tcPr>
          <w:p w:rsidR="006742C5" w:rsidRPr="007D7258" w:rsidRDefault="006742C5" w:rsidP="00FB3FBD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6742C5" w:rsidRDefault="006742C5" w:rsidP="00FB3FBD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6742C5" w:rsidRDefault="006742C5" w:rsidP="00FB3FBD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6742C5" w:rsidRDefault="006742C5" w:rsidP="006742C5">
      <w:r w:rsidRPr="00B92D4E">
        <w:rPr>
          <w:rFonts w:hint="eastAsia"/>
        </w:rPr>
        <w:t>参数示例：</w:t>
      </w:r>
      <w:r w:rsidRPr="00B92D4E">
        <w:rPr>
          <w:rFonts w:hint="eastAsia"/>
        </w:rPr>
        <w:t>{   "callid" : "07102304"</w:t>
      </w:r>
      <w:r w:rsidR="00902A10">
        <w:rPr>
          <w:rFonts w:hint="eastAsia"/>
        </w:rPr>
        <w:t>,</w:t>
      </w:r>
      <w:r w:rsidR="00902A10">
        <w:rPr>
          <w:rFonts w:hint="eastAsia"/>
        </w:rPr>
        <w:t>“</w:t>
      </w:r>
      <w:r w:rsidR="00902A10">
        <w:rPr>
          <w:rFonts w:hint="eastAsia"/>
        </w:rPr>
        <w:t>ca</w:t>
      </w:r>
      <w:r w:rsidR="00902A10">
        <w:t>use</w:t>
      </w:r>
      <w:r w:rsidR="00902A10">
        <w:rPr>
          <w:rFonts w:hint="eastAsia"/>
        </w:rPr>
        <w:t>”</w:t>
      </w:r>
      <w:r w:rsidR="00902A10">
        <w:rPr>
          <w:rFonts w:hint="eastAsia"/>
        </w:rPr>
        <w:t>:</w:t>
      </w:r>
      <w:r w:rsidR="00902A10">
        <w:rPr>
          <w:rFonts w:hint="eastAsia"/>
        </w:rPr>
        <w:t>“”</w:t>
      </w:r>
      <w:r w:rsidRPr="00B92D4E">
        <w:rPr>
          <w:rFonts w:hint="eastAsia"/>
        </w:rPr>
        <w:t>}</w:t>
      </w:r>
    </w:p>
    <w:p w:rsidR="006742C5" w:rsidRDefault="006742C5" w:rsidP="000C5A36"/>
    <w:p w:rsidR="009D76B9" w:rsidRDefault="00A14913" w:rsidP="009E0794">
      <w:pPr>
        <w:pStyle w:val="4"/>
      </w:pPr>
      <w:bookmarkStart w:id="66" w:name="_Toc502395760"/>
      <w:bookmarkStart w:id="67" w:name="OLE_LINK7"/>
      <w:bookmarkEnd w:id="63"/>
      <w:proofErr w:type="spellStart"/>
      <w:r>
        <w:rPr>
          <w:rFonts w:hint="eastAsia"/>
        </w:rPr>
        <w:t>o</w:t>
      </w:r>
      <w:r w:rsidR="009D76B9" w:rsidRPr="009D76B9">
        <w:t>n</w:t>
      </w:r>
      <w:r w:rsidR="009E0794" w:rsidRPr="009E0794">
        <w:t>Retrieved</w:t>
      </w:r>
      <w:proofErr w:type="spellEnd"/>
      <w:r w:rsidR="009D76B9">
        <w:t>–</w:t>
      </w:r>
      <w:r w:rsidR="009D76B9">
        <w:rPr>
          <w:rFonts w:hint="eastAsia"/>
        </w:rPr>
        <w:t>取消保持</w:t>
      </w:r>
      <w:bookmarkEnd w:id="66"/>
    </w:p>
    <w:p w:rsidR="00EA1A2B" w:rsidRDefault="00EA1A2B" w:rsidP="00EA1A2B">
      <w:r>
        <w:rPr>
          <w:rFonts w:hint="eastAsia"/>
        </w:rPr>
        <w:t>函数原型</w:t>
      </w:r>
      <w:r>
        <w:t>：</w:t>
      </w:r>
      <w:bookmarkStart w:id="68" w:name="OLE_LINK6"/>
      <w:proofErr w:type="spellStart"/>
      <w:r w:rsidR="009E0794">
        <w:rPr>
          <w:rFonts w:hint="eastAsia"/>
        </w:rPr>
        <w:t>on</w:t>
      </w:r>
      <w:r w:rsidR="009E0794" w:rsidRPr="009E0794">
        <w:t>Retrieved</w:t>
      </w:r>
      <w:proofErr w:type="spellEnd"/>
      <w:r w:rsidR="009E0794" w:rsidRPr="009E0794">
        <w:t xml:space="preserve"> </w:t>
      </w:r>
      <w:bookmarkEnd w:id="68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EA1A2B" w:rsidRDefault="00EA1A2B" w:rsidP="00EA1A2B">
      <w:r>
        <w:rPr>
          <w:rFonts w:hint="eastAsia"/>
        </w:rPr>
        <w:lastRenderedPageBreak/>
        <w:t>说明</w:t>
      </w:r>
      <w:r w:rsidR="007222D8">
        <w:t>：</w:t>
      </w:r>
      <w:r w:rsidR="007222D8">
        <w:rPr>
          <w:rFonts w:hint="eastAsia"/>
        </w:rPr>
        <w:t>取消保持</w:t>
      </w:r>
      <w:r>
        <w:t>事件。</w:t>
      </w:r>
    </w:p>
    <w:p w:rsidR="00EA1A2B" w:rsidRDefault="00EA1A2B" w:rsidP="00EA1A2B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A1A2B" w:rsidRPr="00536CAD" w:rsidTr="002711F1">
        <w:tc>
          <w:tcPr>
            <w:tcW w:w="1272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A1A2B" w:rsidRPr="00536CAD" w:rsidRDefault="00EA1A2B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EA1A2B" w:rsidRPr="00536CAD" w:rsidTr="002711F1">
        <w:tc>
          <w:tcPr>
            <w:tcW w:w="1272" w:type="dxa"/>
          </w:tcPr>
          <w:p w:rsidR="00EA1A2B" w:rsidRPr="007D7258" w:rsidRDefault="00891ED8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EA1A2B" w:rsidRDefault="00EA1A2B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EA1A2B" w:rsidRDefault="00EA1A2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EA1A2B" w:rsidRDefault="00F37B59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  <w:bookmarkEnd w:id="67"/>
    </w:p>
    <w:p w:rsidR="001D1775" w:rsidRDefault="001D1775" w:rsidP="001D1775">
      <w:pPr>
        <w:pStyle w:val="4"/>
      </w:pPr>
      <w:bookmarkStart w:id="69" w:name="_Toc502395761"/>
      <w:proofErr w:type="spellStart"/>
      <w:r>
        <w:rPr>
          <w:rFonts w:hint="eastAsia"/>
        </w:rPr>
        <w:t>o</w:t>
      </w:r>
      <w:r w:rsidRPr="009D76B9">
        <w:t>n</w:t>
      </w:r>
      <w:r w:rsidRPr="009E0794">
        <w:t>Retrieve</w:t>
      </w:r>
      <w:r>
        <w:rPr>
          <w:rFonts w:hint="eastAsia"/>
        </w:rPr>
        <w:t>F</w:t>
      </w:r>
      <w:r>
        <w:t>ailed</w:t>
      </w:r>
      <w:proofErr w:type="spellEnd"/>
      <w:r>
        <w:t>–</w:t>
      </w:r>
      <w:r>
        <w:rPr>
          <w:rFonts w:hint="eastAsia"/>
        </w:rPr>
        <w:t>取消保持失败</w:t>
      </w:r>
      <w:bookmarkEnd w:id="69"/>
    </w:p>
    <w:p w:rsidR="001D1775" w:rsidRDefault="001D1775" w:rsidP="001D1775">
      <w:r>
        <w:rPr>
          <w:rFonts w:hint="eastAsia"/>
        </w:rPr>
        <w:t>函数原型</w:t>
      </w:r>
      <w:r>
        <w:t>：</w:t>
      </w:r>
      <w:bookmarkStart w:id="70" w:name="OLE_LINK16"/>
      <w:proofErr w:type="spellStart"/>
      <w:r>
        <w:rPr>
          <w:rFonts w:hint="eastAsia"/>
        </w:rPr>
        <w:t>on</w:t>
      </w:r>
      <w:r w:rsidRPr="009E0794">
        <w:t>Retrieve</w:t>
      </w:r>
      <w:r>
        <w:rPr>
          <w:rFonts w:hint="eastAsia"/>
        </w:rPr>
        <w:t>Fai</w:t>
      </w:r>
      <w:r>
        <w:t>led</w:t>
      </w:r>
      <w:proofErr w:type="spellEnd"/>
      <w:r w:rsidRPr="009E0794">
        <w:t xml:space="preserve"> </w:t>
      </w:r>
      <w:bookmarkEnd w:id="70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1D1775" w:rsidRDefault="001D1775" w:rsidP="001D1775">
      <w:r>
        <w:rPr>
          <w:rFonts w:hint="eastAsia"/>
        </w:rPr>
        <w:t>说明</w:t>
      </w:r>
      <w:r>
        <w:t>：</w:t>
      </w:r>
      <w:r>
        <w:rPr>
          <w:rFonts w:hint="eastAsia"/>
        </w:rPr>
        <w:t>取消保持失败</w:t>
      </w:r>
      <w:r>
        <w:t>事件。</w:t>
      </w:r>
    </w:p>
    <w:p w:rsidR="001D1775" w:rsidRDefault="001D1775" w:rsidP="001D177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1D1775" w:rsidRPr="00536CAD" w:rsidTr="00390133">
        <w:tc>
          <w:tcPr>
            <w:tcW w:w="1272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1D1775" w:rsidRPr="00536CAD" w:rsidRDefault="001D177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D1775" w:rsidRPr="00536CAD" w:rsidTr="00390133">
        <w:tc>
          <w:tcPr>
            <w:tcW w:w="1272" w:type="dxa"/>
          </w:tcPr>
          <w:p w:rsidR="001D1775" w:rsidRPr="007D7258" w:rsidRDefault="001D177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1D1775" w:rsidRDefault="001D177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1D1775" w:rsidRDefault="001D177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 xml:space="preserve">ID 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1D1775" w:rsidRPr="00EA1A2B" w:rsidRDefault="001D1775" w:rsidP="00EA1A2B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"07102304"}</w:t>
      </w:r>
    </w:p>
    <w:p w:rsidR="00DB4F5E" w:rsidRDefault="003C3896" w:rsidP="00973875">
      <w:pPr>
        <w:pStyle w:val="4"/>
      </w:pPr>
      <w:bookmarkStart w:id="71" w:name="_Toc502395762"/>
      <w:bookmarkStart w:id="72" w:name="OLE_LINK9"/>
      <w:proofErr w:type="spellStart"/>
      <w:r>
        <w:rPr>
          <w:rFonts w:hint="eastAsia"/>
        </w:rPr>
        <w:t>o</w:t>
      </w:r>
      <w:r w:rsidR="00A122DC">
        <w:t>nTransfer</w:t>
      </w:r>
      <w:r>
        <w:rPr>
          <w:rFonts w:hint="eastAsia"/>
        </w:rPr>
        <w:t>r</w:t>
      </w:r>
      <w:r w:rsidR="00A122DC">
        <w:t>ed</w:t>
      </w:r>
      <w:proofErr w:type="spellEnd"/>
      <w:r w:rsidR="00A122DC">
        <w:rPr>
          <w:rFonts w:hint="eastAsia"/>
        </w:rPr>
        <w:t xml:space="preserve"> - </w:t>
      </w:r>
      <w:r w:rsidR="00DB4F5E">
        <w:t>呼叫</w:t>
      </w:r>
      <w:r w:rsidR="00CB1605">
        <w:rPr>
          <w:rFonts w:hint="eastAsia"/>
        </w:rPr>
        <w:t>转接</w:t>
      </w:r>
      <w:bookmarkEnd w:id="71"/>
    </w:p>
    <w:p w:rsidR="00BD496A" w:rsidRDefault="00C5764B" w:rsidP="001A0D39">
      <w:r>
        <w:rPr>
          <w:rFonts w:hint="eastAsia"/>
        </w:rPr>
        <w:t>函数原型</w:t>
      </w:r>
      <w:r w:rsidR="00DB4F5E">
        <w:t>：</w:t>
      </w:r>
      <w:bookmarkStart w:id="73" w:name="OLE_LINK8"/>
      <w:proofErr w:type="spellStart"/>
      <w:r w:rsidR="004D6EB2">
        <w:rPr>
          <w:rFonts w:hint="eastAsia"/>
        </w:rPr>
        <w:t>o</w:t>
      </w:r>
      <w:r w:rsidR="00753156">
        <w:t>nTransfe</w:t>
      </w:r>
      <w:r w:rsidR="004D6EB2">
        <w:rPr>
          <w:rFonts w:hint="eastAsia"/>
        </w:rPr>
        <w:t>r</w:t>
      </w:r>
      <w:r w:rsidR="00753156">
        <w:t>red</w:t>
      </w:r>
      <w:bookmarkEnd w:id="73"/>
      <w:proofErr w:type="spellEnd"/>
      <w:r w:rsidR="00DB4F5E">
        <w:t>(</w:t>
      </w:r>
      <w:proofErr w:type="spellStart"/>
      <w:r w:rsidR="00BD496A">
        <w:rPr>
          <w:rFonts w:hint="eastAsia"/>
        </w:rPr>
        <w:t>msg</w:t>
      </w:r>
      <w:proofErr w:type="spellEnd"/>
      <w:r w:rsidR="00DB4F5E">
        <w:t>)</w:t>
      </w:r>
    </w:p>
    <w:p w:rsidR="00764F34" w:rsidRDefault="0081034E" w:rsidP="001A0D39">
      <w:r>
        <w:rPr>
          <w:rFonts w:hint="eastAsia"/>
        </w:rPr>
        <w:t>说明</w:t>
      </w:r>
      <w:r w:rsidR="00D86565">
        <w:t>：通话过程中，呼叫转移，转移成功后，</w:t>
      </w:r>
      <w:r w:rsidR="006E2793">
        <w:rPr>
          <w:rFonts w:hint="eastAsia"/>
        </w:rPr>
        <w:t>触发此</w:t>
      </w:r>
      <w:r w:rsidR="00DB4F5E">
        <w:t>事件。</w:t>
      </w:r>
    </w:p>
    <w:p w:rsidR="00035BF7" w:rsidRDefault="00DB4F5E" w:rsidP="001A0D39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035BF7" w:rsidRPr="00536CAD" w:rsidTr="002711F1">
        <w:tc>
          <w:tcPr>
            <w:tcW w:w="1272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035BF7" w:rsidRPr="00536CAD" w:rsidRDefault="00035BF7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035BF7" w:rsidRPr="00536CAD" w:rsidTr="002711F1">
        <w:tc>
          <w:tcPr>
            <w:tcW w:w="1272" w:type="dxa"/>
          </w:tcPr>
          <w:p w:rsidR="00035BF7" w:rsidRPr="007D7258" w:rsidRDefault="00FA58EA" w:rsidP="002711F1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callid</w:t>
            </w:r>
          </w:p>
        </w:tc>
        <w:tc>
          <w:tcPr>
            <w:tcW w:w="778" w:type="dxa"/>
          </w:tcPr>
          <w:p w:rsidR="00035BF7" w:rsidRDefault="00035BF7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0F676A" w:rsidRPr="00A84DEB" w:rsidRDefault="000F676A" w:rsidP="00FA58EA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 w:rsidR="00FA58EA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724CDA" w:rsidRPr="00536CAD" w:rsidTr="002711F1">
        <w:tc>
          <w:tcPr>
            <w:tcW w:w="1272" w:type="dxa"/>
          </w:tcPr>
          <w:p w:rsidR="00724CDA" w:rsidRDefault="00E020CD" w:rsidP="002711F1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724CDA" w:rsidRDefault="00E020CD" w:rsidP="002711F1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724CDA" w:rsidRDefault="002500F0" w:rsidP="007A0B5F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724CDA" w:rsidRDefault="00724CDA" w:rsidP="00724CDA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 w:rsidR="00830CAB">
        <w:rPr>
          <w:rFonts w:hint="eastAsia"/>
        </w:rPr>
        <w:t>,"</w:t>
      </w:r>
      <w:r w:rsidR="00830CAB" w:rsidRPr="00830CAB">
        <w:t xml:space="preserve"> destionation</w:t>
      </w:r>
      <w:r w:rsidR="00830CAB"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Default="00CB1605" w:rsidP="00CB1605">
      <w:pPr>
        <w:pStyle w:val="4"/>
      </w:pPr>
      <w:bookmarkStart w:id="74" w:name="_Toc502395763"/>
      <w:proofErr w:type="spellStart"/>
      <w:r>
        <w:rPr>
          <w:rFonts w:hint="eastAsia"/>
        </w:rPr>
        <w:t>o</w:t>
      </w:r>
      <w:r>
        <w:t>nTransfer</w:t>
      </w:r>
      <w:r>
        <w:rPr>
          <w:rFonts w:hint="eastAsia"/>
        </w:rPr>
        <w:t>Fai</w:t>
      </w:r>
      <w:r>
        <w:t>led</w:t>
      </w:r>
      <w:proofErr w:type="spellEnd"/>
      <w:r>
        <w:rPr>
          <w:rFonts w:hint="eastAsia"/>
        </w:rPr>
        <w:t xml:space="preserve"> - </w:t>
      </w:r>
      <w:r>
        <w:t>呼叫</w:t>
      </w:r>
      <w:r>
        <w:rPr>
          <w:rFonts w:hint="eastAsia"/>
        </w:rPr>
        <w:t>转接失败</w:t>
      </w:r>
      <w:bookmarkEnd w:id="74"/>
    </w:p>
    <w:p w:rsidR="00CB1605" w:rsidRDefault="00CB1605" w:rsidP="00CB1605">
      <w:r>
        <w:rPr>
          <w:rFonts w:hint="eastAsia"/>
        </w:rPr>
        <w:t>函数原型</w:t>
      </w:r>
      <w:r>
        <w:t>：</w:t>
      </w:r>
      <w:bookmarkStart w:id="75" w:name="OLE_LINK10"/>
      <w:proofErr w:type="spellStart"/>
      <w:r>
        <w:rPr>
          <w:rFonts w:hint="eastAsia"/>
        </w:rPr>
        <w:t>o</w:t>
      </w:r>
      <w:r>
        <w:t>nTransfe</w:t>
      </w:r>
      <w:r>
        <w:rPr>
          <w:rFonts w:hint="eastAsia"/>
        </w:rPr>
        <w:t>r</w:t>
      </w:r>
      <w:r w:rsidR="00150E06">
        <w:rPr>
          <w:rFonts w:hint="eastAsia"/>
        </w:rPr>
        <w:t>F</w:t>
      </w:r>
      <w:r w:rsidR="00150E06">
        <w:t>ailed</w:t>
      </w:r>
      <w:bookmarkEnd w:id="75"/>
      <w:proofErr w:type="spellEnd"/>
      <w:r>
        <w:t>(</w:t>
      </w:r>
      <w:proofErr w:type="spellStart"/>
      <w:r>
        <w:rPr>
          <w:rFonts w:hint="eastAsia"/>
        </w:rPr>
        <w:t>msg</w:t>
      </w:r>
      <w:proofErr w:type="spellEnd"/>
      <w:r>
        <w:t>)</w:t>
      </w:r>
    </w:p>
    <w:p w:rsidR="00CB1605" w:rsidRDefault="00CB1605" w:rsidP="00CB1605">
      <w:r>
        <w:rPr>
          <w:rFonts w:hint="eastAsia"/>
        </w:rPr>
        <w:t>说明</w:t>
      </w:r>
      <w:r>
        <w:t>：通话过程中，呼叫转移，转移</w:t>
      </w:r>
      <w:r w:rsidR="00150E06">
        <w:rPr>
          <w:rFonts w:hint="eastAsia"/>
        </w:rPr>
        <w:t>失败</w:t>
      </w:r>
      <w:r>
        <w:t>后，</w:t>
      </w:r>
      <w:r>
        <w:rPr>
          <w:rFonts w:hint="eastAsia"/>
        </w:rPr>
        <w:t>触发此</w:t>
      </w:r>
      <w:r>
        <w:t>事件。</w:t>
      </w:r>
    </w:p>
    <w:p w:rsidR="00CB1605" w:rsidRDefault="00CB1605" w:rsidP="00CB1605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CB1605" w:rsidRPr="00536CAD" w:rsidTr="00390133">
        <w:tc>
          <w:tcPr>
            <w:tcW w:w="1272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CB1605" w:rsidRPr="00536CAD" w:rsidRDefault="00CB1605" w:rsidP="00390133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Pr="007D7258" w:rsidRDefault="00CB1605" w:rsidP="00390133">
            <w:pPr>
              <w:wordWrap w:val="0"/>
              <w:rPr>
                <w:szCs w:val="18"/>
              </w:rPr>
            </w:pPr>
            <w:r>
              <w:rPr>
                <w:rFonts w:hint="eastAsia"/>
                <w:szCs w:val="18"/>
              </w:rPr>
              <w:lastRenderedPageBreak/>
              <w:t>callid</w:t>
            </w:r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Pr="00A84DEB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/>
                <w:color w:val="444444"/>
                <w:sz w:val="14"/>
                <w:szCs w:val="14"/>
              </w:rPr>
              <w:t>会话</w:t>
            </w:r>
            <w:r>
              <w:rPr>
                <w:rFonts w:ascii="Arial" w:hAnsi="Arial" w:cs="Arial"/>
                <w:color w:val="444444"/>
                <w:sz w:val="14"/>
                <w:szCs w:val="14"/>
              </w:rPr>
              <w:t>ID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CB1605" w:rsidRPr="00536CAD" w:rsidTr="00390133">
        <w:tc>
          <w:tcPr>
            <w:tcW w:w="1272" w:type="dxa"/>
          </w:tcPr>
          <w:p w:rsidR="00CB1605" w:rsidRDefault="00CB1605" w:rsidP="00390133">
            <w:pPr>
              <w:wordWrap w:val="0"/>
              <w:rPr>
                <w:szCs w:val="18"/>
              </w:rPr>
            </w:pPr>
            <w:proofErr w:type="spellStart"/>
            <w:r>
              <w:rPr>
                <w:rFonts w:hint="eastAsia"/>
                <w:szCs w:val="18"/>
              </w:rPr>
              <w:t>destionation</w:t>
            </w:r>
            <w:proofErr w:type="spellEnd"/>
          </w:p>
        </w:tc>
        <w:tc>
          <w:tcPr>
            <w:tcW w:w="778" w:type="dxa"/>
          </w:tcPr>
          <w:p w:rsidR="00CB1605" w:rsidRDefault="00CB1605" w:rsidP="00390133">
            <w:pPr>
              <w:wordWrap w:val="0"/>
              <w:rPr>
                <w:rFonts w:ascii="宋体" w:hAnsi="宋体"/>
                <w:szCs w:val="18"/>
              </w:rPr>
            </w:pPr>
            <w:r>
              <w:rPr>
                <w:rFonts w:ascii="宋体" w:hAnsi="宋体" w:hint="eastAsia"/>
                <w:szCs w:val="18"/>
              </w:rPr>
              <w:t>string</w:t>
            </w:r>
          </w:p>
        </w:tc>
        <w:tc>
          <w:tcPr>
            <w:tcW w:w="6004" w:type="dxa"/>
          </w:tcPr>
          <w:p w:rsidR="00CB1605" w:rsidRDefault="00CB1605" w:rsidP="00390133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转移目标账户的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VoIP</w:t>
            </w:r>
            <w:r w:rsidRPr="00ED5E0B">
              <w:rPr>
                <w:rFonts w:ascii="Arial" w:hAnsi="Arial" w:cs="Arial"/>
                <w:color w:val="444444"/>
                <w:sz w:val="14"/>
                <w:szCs w:val="14"/>
              </w:rPr>
              <w:t>账号</w:t>
            </w:r>
            <w:r w:rsidRPr="007A0B5F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</w:tbl>
    <w:p w:rsidR="00CB1605" w:rsidRPr="00EA1A2B" w:rsidRDefault="00CB1605" w:rsidP="00CB1605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"07102304"</w:t>
      </w:r>
      <w:r>
        <w:rPr>
          <w:rFonts w:hint="eastAsia"/>
        </w:rPr>
        <w:t>,"</w:t>
      </w:r>
      <w:r w:rsidRPr="00830CAB">
        <w:t xml:space="preserve"> destionation</w:t>
      </w:r>
      <w:r>
        <w:rPr>
          <w:rFonts w:hint="eastAsia"/>
        </w:rPr>
        <w:t>":"12345678920000"</w:t>
      </w:r>
      <w:r w:rsidRPr="00B92D4E">
        <w:rPr>
          <w:rFonts w:hint="eastAsia"/>
        </w:rPr>
        <w:t>}</w:t>
      </w:r>
    </w:p>
    <w:p w:rsidR="00CB1605" w:rsidRPr="00EA1A2B" w:rsidRDefault="00CB1605" w:rsidP="00724CDA"/>
    <w:p w:rsidR="00E433B9" w:rsidRDefault="00A47D37" w:rsidP="00973875">
      <w:pPr>
        <w:pStyle w:val="4"/>
      </w:pPr>
      <w:bookmarkStart w:id="76" w:name="_Toc502395764"/>
      <w:bookmarkEnd w:id="72"/>
      <w:proofErr w:type="spellStart"/>
      <w:r>
        <w:rPr>
          <w:rFonts w:hint="eastAsia"/>
        </w:rPr>
        <w:t>o</w:t>
      </w:r>
      <w:r w:rsidR="00E433B9" w:rsidRPr="00E433B9">
        <w:t>nDtmfReceived</w:t>
      </w:r>
      <w:proofErr w:type="spellEnd"/>
      <w:r w:rsidR="00E433B9">
        <w:rPr>
          <w:rFonts w:hint="eastAsia"/>
        </w:rPr>
        <w:t>-</w:t>
      </w:r>
      <w:r w:rsidR="00A36CD0" w:rsidRPr="00A36CD0">
        <w:rPr>
          <w:rFonts w:hint="eastAsia"/>
        </w:rPr>
        <w:t>收到</w:t>
      </w:r>
      <w:r w:rsidR="00A36CD0" w:rsidRPr="00A36CD0">
        <w:rPr>
          <w:rFonts w:hint="eastAsia"/>
        </w:rPr>
        <w:t>DTMF</w:t>
      </w:r>
      <w:r w:rsidR="00A36CD0" w:rsidRPr="00A36CD0">
        <w:rPr>
          <w:rFonts w:hint="eastAsia"/>
        </w:rPr>
        <w:t>按键</w:t>
      </w:r>
      <w:bookmarkEnd w:id="76"/>
    </w:p>
    <w:p w:rsidR="00E433B9" w:rsidRDefault="00E433B9" w:rsidP="00AD4968">
      <w:r>
        <w:rPr>
          <w:rFonts w:hint="eastAsia"/>
        </w:rPr>
        <w:t>函数原型</w:t>
      </w:r>
      <w:r>
        <w:t>：</w:t>
      </w:r>
      <w:bookmarkStart w:id="77" w:name="OLE_LINK77"/>
      <w:bookmarkStart w:id="78" w:name="OLE_LINK78"/>
      <w:proofErr w:type="spellStart"/>
      <w:r w:rsidR="00B003A9">
        <w:rPr>
          <w:rFonts w:hint="eastAsia"/>
        </w:rPr>
        <w:t>o</w:t>
      </w:r>
      <w:r w:rsidR="00A36CD0" w:rsidRPr="00E433B9">
        <w:t>nDtmfReceived</w:t>
      </w:r>
      <w:bookmarkEnd w:id="77"/>
      <w:bookmarkEnd w:id="78"/>
      <w:proofErr w:type="spellEnd"/>
      <w:r>
        <w:t>(</w:t>
      </w:r>
      <w:proofErr w:type="spellStart"/>
      <w:r w:rsidR="00143947">
        <w:rPr>
          <w:rFonts w:hint="eastAsia"/>
        </w:rPr>
        <w:t>msg</w:t>
      </w:r>
      <w:proofErr w:type="spellEnd"/>
      <w:r>
        <w:t>)</w:t>
      </w:r>
    </w:p>
    <w:p w:rsidR="00E433B9" w:rsidRDefault="00E433B9" w:rsidP="00AD4968">
      <w:r>
        <w:rPr>
          <w:rFonts w:hint="eastAsia"/>
        </w:rPr>
        <w:t>说明</w:t>
      </w:r>
      <w:r>
        <w:t>：通话过程中，</w:t>
      </w:r>
      <w:r w:rsidR="00601AAA">
        <w:rPr>
          <w:rFonts w:hint="eastAsia"/>
        </w:rPr>
        <w:t>收到</w:t>
      </w:r>
      <w:r w:rsidR="00601AAA">
        <w:rPr>
          <w:rFonts w:hint="eastAsia"/>
        </w:rPr>
        <w:t>DTMF</w:t>
      </w:r>
      <w:r w:rsidR="00601AAA">
        <w:rPr>
          <w:rFonts w:hint="eastAsia"/>
        </w:rPr>
        <w:t>按键触发此事件</w:t>
      </w:r>
      <w:r>
        <w:t>。</w:t>
      </w:r>
    </w:p>
    <w:p w:rsidR="00E433B9" w:rsidRDefault="00E433B9" w:rsidP="00AD4968">
      <w:r>
        <w:t>参数：</w:t>
      </w:r>
    </w:p>
    <w:tbl>
      <w:tblPr>
        <w:tblW w:w="8054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2"/>
        <w:gridCol w:w="778"/>
        <w:gridCol w:w="6004"/>
      </w:tblGrid>
      <w:tr w:rsidR="00E433B9" w:rsidRPr="00536CAD" w:rsidTr="002711F1">
        <w:tc>
          <w:tcPr>
            <w:tcW w:w="1272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名称</w:t>
            </w:r>
          </w:p>
        </w:tc>
        <w:tc>
          <w:tcPr>
            <w:tcW w:w="778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>
              <w:rPr>
                <w:rFonts w:ascii="宋体" w:hAnsi="宋体" w:hint="eastAsia"/>
                <w:b/>
                <w:szCs w:val="18"/>
              </w:rPr>
              <w:t>类型</w:t>
            </w:r>
          </w:p>
        </w:tc>
        <w:tc>
          <w:tcPr>
            <w:tcW w:w="6004" w:type="dxa"/>
            <w:shd w:val="clear" w:color="auto" w:fill="999999"/>
          </w:tcPr>
          <w:p w:rsidR="00E433B9" w:rsidRPr="00536CAD" w:rsidRDefault="00E433B9" w:rsidP="002711F1">
            <w:pPr>
              <w:wordWrap w:val="0"/>
              <w:rPr>
                <w:rFonts w:ascii="宋体" w:hAnsi="宋体"/>
                <w:b/>
                <w:szCs w:val="18"/>
              </w:rPr>
            </w:pPr>
            <w:r w:rsidRPr="00536CAD">
              <w:rPr>
                <w:rFonts w:ascii="宋体" w:hAnsi="宋体" w:hint="eastAsia"/>
                <w:b/>
                <w:szCs w:val="18"/>
              </w:rPr>
              <w:t>说明</w:t>
            </w:r>
          </w:p>
        </w:tc>
      </w:tr>
      <w:tr w:rsidR="001E2AAA" w:rsidRPr="00536CAD" w:rsidTr="002711F1">
        <w:tc>
          <w:tcPr>
            <w:tcW w:w="1272" w:type="dxa"/>
          </w:tcPr>
          <w:p w:rsidR="001E2AAA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callid</w:t>
            </w:r>
          </w:p>
        </w:tc>
        <w:tc>
          <w:tcPr>
            <w:tcW w:w="778" w:type="dxa"/>
          </w:tcPr>
          <w:p w:rsidR="001E2AAA" w:rsidRDefault="001E2AAA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1E2AAA" w:rsidRDefault="001E2AAA" w:rsidP="00CE3F5B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当前通话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ID</w:t>
            </w:r>
            <w:r w:rsidR="00CE3F5B">
              <w:rPr>
                <w:rFonts w:ascii="Arial" w:hAnsi="Arial" w:cs="Arial" w:hint="eastAsia"/>
                <w:color w:val="444444"/>
                <w:sz w:val="14"/>
                <w:szCs w:val="14"/>
              </w:rPr>
              <w:t>。</w:t>
            </w:r>
          </w:p>
        </w:tc>
      </w:tr>
      <w:tr w:rsidR="008920A7" w:rsidRPr="00536CAD" w:rsidTr="002711F1">
        <w:tc>
          <w:tcPr>
            <w:tcW w:w="1272" w:type="dxa"/>
          </w:tcPr>
          <w:p w:rsidR="008920A7" w:rsidRDefault="008920A7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proofErr w:type="spellStart"/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proofErr w:type="spellEnd"/>
          </w:p>
        </w:tc>
        <w:tc>
          <w:tcPr>
            <w:tcW w:w="778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string</w:t>
            </w:r>
          </w:p>
        </w:tc>
        <w:tc>
          <w:tcPr>
            <w:tcW w:w="6004" w:type="dxa"/>
          </w:tcPr>
          <w:p w:rsidR="008920A7" w:rsidRDefault="00CE3F5B" w:rsidP="002711F1">
            <w:pPr>
              <w:rPr>
                <w:rFonts w:ascii="Arial" w:hAnsi="Arial" w:cs="Arial"/>
                <w:color w:val="444444"/>
                <w:sz w:val="14"/>
                <w:szCs w:val="14"/>
              </w:rPr>
            </w:pP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一个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DTMF</w:t>
            </w:r>
            <w:r>
              <w:rPr>
                <w:rFonts w:ascii="Arial" w:hAnsi="Arial" w:cs="Arial" w:hint="eastAsia"/>
                <w:color w:val="444444"/>
                <w:sz w:val="14"/>
                <w:szCs w:val="14"/>
              </w:rPr>
              <w:t>按键值。</w:t>
            </w:r>
          </w:p>
        </w:tc>
      </w:tr>
    </w:tbl>
    <w:p w:rsidR="003E6E3F" w:rsidRDefault="003E6E3F" w:rsidP="003E6E3F">
      <w:r w:rsidRPr="00B92D4E">
        <w:rPr>
          <w:rFonts w:hint="eastAsia"/>
        </w:rPr>
        <w:t>参数示例：</w:t>
      </w:r>
      <w:proofErr w:type="gramStart"/>
      <w:r w:rsidRPr="00B92D4E">
        <w:rPr>
          <w:rFonts w:hint="eastAsia"/>
        </w:rPr>
        <w:t xml:space="preserve">{  </w:t>
      </w:r>
      <w:proofErr w:type="gramEnd"/>
      <w:r w:rsidRPr="00B92D4E">
        <w:rPr>
          <w:rFonts w:hint="eastAsia"/>
        </w:rPr>
        <w:t xml:space="preserve"> "callid" : </w:t>
      </w:r>
      <w:bookmarkStart w:id="79" w:name="OLE_LINK79"/>
      <w:bookmarkStart w:id="80" w:name="OLE_LINK80"/>
      <w:r w:rsidRPr="00B92D4E">
        <w:rPr>
          <w:rFonts w:hint="eastAsia"/>
        </w:rPr>
        <w:t>"</w:t>
      </w:r>
      <w:bookmarkEnd w:id="79"/>
      <w:bookmarkEnd w:id="80"/>
      <w:r w:rsidRPr="00B92D4E">
        <w:rPr>
          <w:rFonts w:hint="eastAsia"/>
        </w:rPr>
        <w:t>07102304"</w:t>
      </w:r>
      <w:r w:rsidR="008920A7">
        <w:rPr>
          <w:rFonts w:hint="eastAsia"/>
        </w:rPr>
        <w:t>,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dtmf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:</w:t>
      </w:r>
      <w:r w:rsidR="008920A7" w:rsidRPr="00B92D4E">
        <w:rPr>
          <w:rFonts w:hint="eastAsia"/>
        </w:rPr>
        <w:t>"</w:t>
      </w:r>
      <w:r w:rsidR="008920A7">
        <w:rPr>
          <w:rFonts w:hint="eastAsia"/>
        </w:rPr>
        <w:t>0</w:t>
      </w:r>
      <w:r w:rsidR="008920A7" w:rsidRPr="00B92D4E">
        <w:rPr>
          <w:rFonts w:hint="eastAsia"/>
        </w:rPr>
        <w:t>"</w:t>
      </w:r>
      <w:r w:rsidRPr="00B92D4E">
        <w:rPr>
          <w:rFonts w:hint="eastAsia"/>
        </w:rPr>
        <w:t>}</w:t>
      </w:r>
    </w:p>
    <w:p w:rsidR="00CF07F1" w:rsidRPr="00EA1A2B" w:rsidRDefault="00CF07F1" w:rsidP="003E6E3F"/>
    <w:sectPr w:rsidR="00CF07F1" w:rsidRPr="00EA1A2B" w:rsidSect="00A85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B2" w:rsidRDefault="003815B2" w:rsidP="00DB4F5E">
      <w:pPr>
        <w:spacing w:line="240" w:lineRule="auto"/>
      </w:pPr>
      <w:r>
        <w:separator/>
      </w:r>
    </w:p>
  </w:endnote>
  <w:endnote w:type="continuationSeparator" w:id="0">
    <w:p w:rsidR="003815B2" w:rsidRDefault="003815B2" w:rsidP="00DB4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785509"/>
      <w:docPartObj>
        <w:docPartGallery w:val="Page Numbers (Bottom of Page)"/>
        <w:docPartUnique/>
      </w:docPartObj>
    </w:sdtPr>
    <w:sdtContent>
      <w:p w:rsidR="00CE09EB" w:rsidRDefault="00CE09EB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1CB" w:rsidRPr="005A61CB">
          <w:rPr>
            <w:noProof/>
            <w:lang w:val="zh-CN"/>
          </w:rPr>
          <w:t>-</w:t>
        </w:r>
        <w:r w:rsidR="005A61CB">
          <w:rPr>
            <w:noProof/>
          </w:rPr>
          <w:t xml:space="preserve"> 3 -</w:t>
        </w:r>
        <w:r>
          <w:rPr>
            <w:noProof/>
          </w:rPr>
          <w:fldChar w:fldCharType="end"/>
        </w:r>
      </w:p>
    </w:sdtContent>
  </w:sdt>
  <w:p w:rsidR="00CE09EB" w:rsidRDefault="00CE09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B2" w:rsidRDefault="003815B2" w:rsidP="00DB4F5E">
      <w:pPr>
        <w:spacing w:line="240" w:lineRule="auto"/>
      </w:pPr>
      <w:r>
        <w:separator/>
      </w:r>
    </w:p>
  </w:footnote>
  <w:footnote w:type="continuationSeparator" w:id="0">
    <w:p w:rsidR="003815B2" w:rsidRDefault="003815B2" w:rsidP="00DB4F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C009CC">
    <w:pPr>
      <w:pStyle w:val="a4"/>
      <w:ind w:leftChars="86" w:left="155" w:firstLine="35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Pr="00077107" w:rsidRDefault="00CE09EB" w:rsidP="000F06E2">
    <w:pPr>
      <w:pStyle w:val="a4"/>
      <w:pBdr>
        <w:bottom w:val="single" w:sz="6" w:space="4" w:color="auto"/>
      </w:pBdr>
      <w:wordWrap w:val="0"/>
      <w:ind w:right="400"/>
      <w:rPr>
        <w:i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09EB" w:rsidRDefault="00CE09EB" w:rsidP="000F06E2">
    <w:pPr>
      <w:pStyle w:val="a4"/>
      <w:ind w:leftChars="86" w:left="155" w:firstLine="35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1D"/>
    <w:multiLevelType w:val="multilevel"/>
    <w:tmpl w:val="47887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1194ED9"/>
    <w:multiLevelType w:val="multilevel"/>
    <w:tmpl w:val="30E88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2386F"/>
    <w:multiLevelType w:val="multilevel"/>
    <w:tmpl w:val="7BCA6CF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047B1B76"/>
    <w:multiLevelType w:val="multilevel"/>
    <w:tmpl w:val="8BCCB46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pStyle w:val="a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0A312A5A"/>
    <w:multiLevelType w:val="hybridMultilevel"/>
    <w:tmpl w:val="060650AA"/>
    <w:lvl w:ilvl="0" w:tplc="84BCC47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C650E1"/>
    <w:multiLevelType w:val="multilevel"/>
    <w:tmpl w:val="65922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2A1EE2"/>
    <w:multiLevelType w:val="multilevel"/>
    <w:tmpl w:val="E18C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AF14BD"/>
    <w:multiLevelType w:val="multilevel"/>
    <w:tmpl w:val="7770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A60AE3"/>
    <w:multiLevelType w:val="multilevel"/>
    <w:tmpl w:val="17E033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9CE7F39"/>
    <w:multiLevelType w:val="multilevel"/>
    <w:tmpl w:val="FC668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E422C2B"/>
    <w:multiLevelType w:val="hybridMultilevel"/>
    <w:tmpl w:val="BD0E3FA2"/>
    <w:lvl w:ilvl="0" w:tplc="A6B86BD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F1C4648"/>
    <w:multiLevelType w:val="multilevel"/>
    <w:tmpl w:val="BB10CA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5D53D6B"/>
    <w:multiLevelType w:val="multilevel"/>
    <w:tmpl w:val="DD4C6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478C7DBA"/>
    <w:multiLevelType w:val="hybridMultilevel"/>
    <w:tmpl w:val="A8FC6F32"/>
    <w:lvl w:ilvl="0" w:tplc="04090009">
      <w:start w:val="1"/>
      <w:numFmt w:val="bullet"/>
      <w:lvlText w:val=""/>
      <w:lvlJc w:val="left"/>
      <w:pPr>
        <w:ind w:left="85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2" w:hanging="420"/>
      </w:pPr>
      <w:rPr>
        <w:rFonts w:ascii="Wingdings" w:hAnsi="Wingdings" w:hint="default"/>
      </w:rPr>
    </w:lvl>
  </w:abstractNum>
  <w:abstractNum w:abstractNumId="14" w15:restartNumberingAfterBreak="0">
    <w:nsid w:val="545762FF"/>
    <w:multiLevelType w:val="multilevel"/>
    <w:tmpl w:val="529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9BB17E4"/>
    <w:multiLevelType w:val="multilevel"/>
    <w:tmpl w:val="96ACD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1D87092"/>
    <w:multiLevelType w:val="multilevel"/>
    <w:tmpl w:val="9BCA10D8"/>
    <w:lvl w:ilvl="0">
      <w:start w:val="1"/>
      <w:numFmt w:val="decimal"/>
      <w:pStyle w:val="1"/>
      <w:lvlText w:val="%1.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6308794E"/>
    <w:multiLevelType w:val="hybridMultilevel"/>
    <w:tmpl w:val="2DA687BA"/>
    <w:lvl w:ilvl="0" w:tplc="E724CCF2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D67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5"/>
  </w:num>
  <w:num w:numId="7">
    <w:abstractNumId w:val="6"/>
  </w:num>
  <w:num w:numId="8">
    <w:abstractNumId w:val="14"/>
  </w:num>
  <w:num w:numId="9">
    <w:abstractNumId w:val="9"/>
  </w:num>
  <w:num w:numId="10">
    <w:abstractNumId w:val="1"/>
  </w:num>
  <w:num w:numId="11">
    <w:abstractNumId w:val="15"/>
  </w:num>
  <w:num w:numId="12">
    <w:abstractNumId w:val="7"/>
  </w:num>
  <w:num w:numId="13">
    <w:abstractNumId w:val="12"/>
  </w:num>
  <w:num w:numId="14">
    <w:abstractNumId w:val="3"/>
  </w:num>
  <w:num w:numId="15">
    <w:abstractNumId w:val="4"/>
  </w:num>
  <w:num w:numId="16">
    <w:abstractNumId w:val="11"/>
  </w:num>
  <w:num w:numId="17">
    <w:abstractNumId w:val="18"/>
  </w:num>
  <w:num w:numId="18">
    <w:abstractNumId w:val="8"/>
  </w:num>
  <w:num w:numId="19">
    <w:abstractNumId w:val="10"/>
  </w:num>
  <w:num w:numId="20">
    <w:abstractNumId w:val="10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7"/>
    <w:lvlOverride w:ilvl="0">
      <w:lvl w:ilvl="0" w:tplc="E724CCF2">
        <w:start w:val="1"/>
        <w:numFmt w:val="decimal"/>
        <w:lvlText w:val="%1"/>
        <w:lvlJc w:val="left"/>
        <w:pPr>
          <w:ind w:left="42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28">
    <w:abstractNumId w:val="2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3"/>
  </w:num>
  <w:num w:numId="36">
    <w:abstractNumId w:val="16"/>
  </w:num>
  <w:num w:numId="37">
    <w:abstractNumId w:val="16"/>
  </w:num>
  <w:num w:numId="38">
    <w:abstractNumId w:val="16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F5E"/>
    <w:rsid w:val="00000635"/>
    <w:rsid w:val="00000789"/>
    <w:rsid w:val="000009AA"/>
    <w:rsid w:val="00000CCF"/>
    <w:rsid w:val="00000DEE"/>
    <w:rsid w:val="00001850"/>
    <w:rsid w:val="00001B38"/>
    <w:rsid w:val="000024FC"/>
    <w:rsid w:val="00002F65"/>
    <w:rsid w:val="00003ED5"/>
    <w:rsid w:val="00004714"/>
    <w:rsid w:val="00005AAA"/>
    <w:rsid w:val="000073E7"/>
    <w:rsid w:val="0000764C"/>
    <w:rsid w:val="00007B30"/>
    <w:rsid w:val="0001025C"/>
    <w:rsid w:val="0001063A"/>
    <w:rsid w:val="0001087C"/>
    <w:rsid w:val="00010AFC"/>
    <w:rsid w:val="00010C0B"/>
    <w:rsid w:val="000112AC"/>
    <w:rsid w:val="000115CE"/>
    <w:rsid w:val="00011632"/>
    <w:rsid w:val="000118D2"/>
    <w:rsid w:val="00011E4C"/>
    <w:rsid w:val="00012902"/>
    <w:rsid w:val="00012954"/>
    <w:rsid w:val="000131A5"/>
    <w:rsid w:val="0001371F"/>
    <w:rsid w:val="00013C68"/>
    <w:rsid w:val="0001443F"/>
    <w:rsid w:val="0001471B"/>
    <w:rsid w:val="00014BFF"/>
    <w:rsid w:val="00014EA1"/>
    <w:rsid w:val="00015592"/>
    <w:rsid w:val="000165B6"/>
    <w:rsid w:val="0001660C"/>
    <w:rsid w:val="00020A64"/>
    <w:rsid w:val="00020B53"/>
    <w:rsid w:val="00021037"/>
    <w:rsid w:val="00021168"/>
    <w:rsid w:val="000216F8"/>
    <w:rsid w:val="000231AC"/>
    <w:rsid w:val="000238D0"/>
    <w:rsid w:val="00025602"/>
    <w:rsid w:val="00025ACE"/>
    <w:rsid w:val="00025C51"/>
    <w:rsid w:val="00025E7F"/>
    <w:rsid w:val="0002628C"/>
    <w:rsid w:val="0002732D"/>
    <w:rsid w:val="000300C7"/>
    <w:rsid w:val="000305BD"/>
    <w:rsid w:val="00030964"/>
    <w:rsid w:val="00030B58"/>
    <w:rsid w:val="000313FD"/>
    <w:rsid w:val="00031847"/>
    <w:rsid w:val="00031C86"/>
    <w:rsid w:val="00031CAD"/>
    <w:rsid w:val="00032E8D"/>
    <w:rsid w:val="00034586"/>
    <w:rsid w:val="00034812"/>
    <w:rsid w:val="00034E89"/>
    <w:rsid w:val="0003508B"/>
    <w:rsid w:val="00035BF7"/>
    <w:rsid w:val="00035FD7"/>
    <w:rsid w:val="00035FF6"/>
    <w:rsid w:val="00036755"/>
    <w:rsid w:val="000374AC"/>
    <w:rsid w:val="0003776D"/>
    <w:rsid w:val="00040D4A"/>
    <w:rsid w:val="000413B1"/>
    <w:rsid w:val="000415F4"/>
    <w:rsid w:val="00041FC1"/>
    <w:rsid w:val="00042011"/>
    <w:rsid w:val="00042AF8"/>
    <w:rsid w:val="00044812"/>
    <w:rsid w:val="000452B9"/>
    <w:rsid w:val="00045C85"/>
    <w:rsid w:val="00045E2E"/>
    <w:rsid w:val="000461CA"/>
    <w:rsid w:val="0004749D"/>
    <w:rsid w:val="000511D3"/>
    <w:rsid w:val="0005167D"/>
    <w:rsid w:val="000517C3"/>
    <w:rsid w:val="0005183A"/>
    <w:rsid w:val="00051C32"/>
    <w:rsid w:val="00051C8A"/>
    <w:rsid w:val="00051DCA"/>
    <w:rsid w:val="00053257"/>
    <w:rsid w:val="0005344A"/>
    <w:rsid w:val="000535A4"/>
    <w:rsid w:val="00053792"/>
    <w:rsid w:val="00053894"/>
    <w:rsid w:val="000538DE"/>
    <w:rsid w:val="00053997"/>
    <w:rsid w:val="000544F0"/>
    <w:rsid w:val="000549DC"/>
    <w:rsid w:val="00054CB3"/>
    <w:rsid w:val="00054EFB"/>
    <w:rsid w:val="0005502D"/>
    <w:rsid w:val="000566B6"/>
    <w:rsid w:val="000566FF"/>
    <w:rsid w:val="00056FF6"/>
    <w:rsid w:val="00060359"/>
    <w:rsid w:val="00060461"/>
    <w:rsid w:val="00060D45"/>
    <w:rsid w:val="00060F24"/>
    <w:rsid w:val="0006109F"/>
    <w:rsid w:val="0006133D"/>
    <w:rsid w:val="00062130"/>
    <w:rsid w:val="000624F2"/>
    <w:rsid w:val="000629EC"/>
    <w:rsid w:val="00062D1D"/>
    <w:rsid w:val="00064494"/>
    <w:rsid w:val="00064496"/>
    <w:rsid w:val="0006586D"/>
    <w:rsid w:val="000658F0"/>
    <w:rsid w:val="00065F52"/>
    <w:rsid w:val="000668D3"/>
    <w:rsid w:val="00066B74"/>
    <w:rsid w:val="00066F61"/>
    <w:rsid w:val="00067716"/>
    <w:rsid w:val="00067F8F"/>
    <w:rsid w:val="00070042"/>
    <w:rsid w:val="000704B6"/>
    <w:rsid w:val="00070A34"/>
    <w:rsid w:val="00070D66"/>
    <w:rsid w:val="00070EE5"/>
    <w:rsid w:val="00071FB3"/>
    <w:rsid w:val="00072314"/>
    <w:rsid w:val="00072694"/>
    <w:rsid w:val="000728E0"/>
    <w:rsid w:val="0007317A"/>
    <w:rsid w:val="00073385"/>
    <w:rsid w:val="000734CF"/>
    <w:rsid w:val="000734F6"/>
    <w:rsid w:val="00073A08"/>
    <w:rsid w:val="00073D02"/>
    <w:rsid w:val="0007432C"/>
    <w:rsid w:val="000747D0"/>
    <w:rsid w:val="00075154"/>
    <w:rsid w:val="0007577E"/>
    <w:rsid w:val="0007582A"/>
    <w:rsid w:val="00075988"/>
    <w:rsid w:val="00075D6E"/>
    <w:rsid w:val="00075FE6"/>
    <w:rsid w:val="0007661C"/>
    <w:rsid w:val="00076DE4"/>
    <w:rsid w:val="00077253"/>
    <w:rsid w:val="000774A2"/>
    <w:rsid w:val="0007765C"/>
    <w:rsid w:val="0007768E"/>
    <w:rsid w:val="000807DA"/>
    <w:rsid w:val="000814E2"/>
    <w:rsid w:val="000817B7"/>
    <w:rsid w:val="00082248"/>
    <w:rsid w:val="00082781"/>
    <w:rsid w:val="00082CFE"/>
    <w:rsid w:val="000839F8"/>
    <w:rsid w:val="00083C4B"/>
    <w:rsid w:val="0008470B"/>
    <w:rsid w:val="00084C1F"/>
    <w:rsid w:val="00084FB0"/>
    <w:rsid w:val="0008614C"/>
    <w:rsid w:val="00086371"/>
    <w:rsid w:val="00090332"/>
    <w:rsid w:val="00090895"/>
    <w:rsid w:val="00090FA8"/>
    <w:rsid w:val="00091642"/>
    <w:rsid w:val="00092B0B"/>
    <w:rsid w:val="00093803"/>
    <w:rsid w:val="00095FA2"/>
    <w:rsid w:val="000960D9"/>
    <w:rsid w:val="000965D2"/>
    <w:rsid w:val="0009676F"/>
    <w:rsid w:val="000968E7"/>
    <w:rsid w:val="00096DB8"/>
    <w:rsid w:val="00096E4A"/>
    <w:rsid w:val="00096E96"/>
    <w:rsid w:val="00097211"/>
    <w:rsid w:val="00097C38"/>
    <w:rsid w:val="000A0B66"/>
    <w:rsid w:val="000A0B9C"/>
    <w:rsid w:val="000A0C7E"/>
    <w:rsid w:val="000A0F8F"/>
    <w:rsid w:val="000A11BC"/>
    <w:rsid w:val="000A1755"/>
    <w:rsid w:val="000A1784"/>
    <w:rsid w:val="000A2EEE"/>
    <w:rsid w:val="000A42B8"/>
    <w:rsid w:val="000A4AD3"/>
    <w:rsid w:val="000A5ABC"/>
    <w:rsid w:val="000A5B1E"/>
    <w:rsid w:val="000A5C48"/>
    <w:rsid w:val="000A5DA7"/>
    <w:rsid w:val="000A6154"/>
    <w:rsid w:val="000A6C14"/>
    <w:rsid w:val="000A7664"/>
    <w:rsid w:val="000A7731"/>
    <w:rsid w:val="000B0881"/>
    <w:rsid w:val="000B0FA6"/>
    <w:rsid w:val="000B14F2"/>
    <w:rsid w:val="000B1D3A"/>
    <w:rsid w:val="000B1D94"/>
    <w:rsid w:val="000B2F47"/>
    <w:rsid w:val="000B39F1"/>
    <w:rsid w:val="000B3B02"/>
    <w:rsid w:val="000B4394"/>
    <w:rsid w:val="000B4687"/>
    <w:rsid w:val="000B5A29"/>
    <w:rsid w:val="000B5A3D"/>
    <w:rsid w:val="000B5A52"/>
    <w:rsid w:val="000B5B2C"/>
    <w:rsid w:val="000B5B4C"/>
    <w:rsid w:val="000B7467"/>
    <w:rsid w:val="000C045D"/>
    <w:rsid w:val="000C0637"/>
    <w:rsid w:val="000C0E2E"/>
    <w:rsid w:val="000C1A60"/>
    <w:rsid w:val="000C1C52"/>
    <w:rsid w:val="000C1EC4"/>
    <w:rsid w:val="000C3508"/>
    <w:rsid w:val="000C3A91"/>
    <w:rsid w:val="000C40A6"/>
    <w:rsid w:val="000C453C"/>
    <w:rsid w:val="000C4699"/>
    <w:rsid w:val="000C50DE"/>
    <w:rsid w:val="000C569F"/>
    <w:rsid w:val="000C571F"/>
    <w:rsid w:val="000C5A2C"/>
    <w:rsid w:val="000C5A36"/>
    <w:rsid w:val="000C5D72"/>
    <w:rsid w:val="000C6E9A"/>
    <w:rsid w:val="000C7FF2"/>
    <w:rsid w:val="000D0D20"/>
    <w:rsid w:val="000D1134"/>
    <w:rsid w:val="000D1A50"/>
    <w:rsid w:val="000D1AE7"/>
    <w:rsid w:val="000D22ED"/>
    <w:rsid w:val="000D2422"/>
    <w:rsid w:val="000D2ADF"/>
    <w:rsid w:val="000D2E93"/>
    <w:rsid w:val="000D300B"/>
    <w:rsid w:val="000D4143"/>
    <w:rsid w:val="000D47B6"/>
    <w:rsid w:val="000D4BBC"/>
    <w:rsid w:val="000D51FC"/>
    <w:rsid w:val="000D52B6"/>
    <w:rsid w:val="000D53AC"/>
    <w:rsid w:val="000D53CC"/>
    <w:rsid w:val="000D5CED"/>
    <w:rsid w:val="000D5E7A"/>
    <w:rsid w:val="000D5FE3"/>
    <w:rsid w:val="000D6811"/>
    <w:rsid w:val="000D70A9"/>
    <w:rsid w:val="000D7646"/>
    <w:rsid w:val="000D78CF"/>
    <w:rsid w:val="000D7E8E"/>
    <w:rsid w:val="000E02CC"/>
    <w:rsid w:val="000E1477"/>
    <w:rsid w:val="000E21EC"/>
    <w:rsid w:val="000E3C40"/>
    <w:rsid w:val="000E3DD6"/>
    <w:rsid w:val="000E3F72"/>
    <w:rsid w:val="000E4399"/>
    <w:rsid w:val="000E4A69"/>
    <w:rsid w:val="000E4E1E"/>
    <w:rsid w:val="000E58BA"/>
    <w:rsid w:val="000E6901"/>
    <w:rsid w:val="000E719E"/>
    <w:rsid w:val="000E7BC7"/>
    <w:rsid w:val="000E7C94"/>
    <w:rsid w:val="000F06E2"/>
    <w:rsid w:val="000F095A"/>
    <w:rsid w:val="000F2821"/>
    <w:rsid w:val="000F3289"/>
    <w:rsid w:val="000F33B7"/>
    <w:rsid w:val="000F33D5"/>
    <w:rsid w:val="000F340A"/>
    <w:rsid w:val="000F5462"/>
    <w:rsid w:val="000F55B8"/>
    <w:rsid w:val="000F5DE2"/>
    <w:rsid w:val="000F60CC"/>
    <w:rsid w:val="000F676A"/>
    <w:rsid w:val="000F6BF3"/>
    <w:rsid w:val="000F6CC9"/>
    <w:rsid w:val="001001C1"/>
    <w:rsid w:val="00101020"/>
    <w:rsid w:val="00102105"/>
    <w:rsid w:val="0010272F"/>
    <w:rsid w:val="0010277A"/>
    <w:rsid w:val="00103540"/>
    <w:rsid w:val="00103D5C"/>
    <w:rsid w:val="00103EFB"/>
    <w:rsid w:val="00104E72"/>
    <w:rsid w:val="00105052"/>
    <w:rsid w:val="0010553F"/>
    <w:rsid w:val="00105C10"/>
    <w:rsid w:val="00106A5D"/>
    <w:rsid w:val="00106C88"/>
    <w:rsid w:val="00106EE5"/>
    <w:rsid w:val="0010705C"/>
    <w:rsid w:val="0010720F"/>
    <w:rsid w:val="001102C0"/>
    <w:rsid w:val="0011131D"/>
    <w:rsid w:val="001113CB"/>
    <w:rsid w:val="0011202E"/>
    <w:rsid w:val="001127B7"/>
    <w:rsid w:val="001129F0"/>
    <w:rsid w:val="001132C7"/>
    <w:rsid w:val="001134F5"/>
    <w:rsid w:val="001139BC"/>
    <w:rsid w:val="00114153"/>
    <w:rsid w:val="00114512"/>
    <w:rsid w:val="001148CA"/>
    <w:rsid w:val="001157C8"/>
    <w:rsid w:val="001157F8"/>
    <w:rsid w:val="00115BBE"/>
    <w:rsid w:val="001170FD"/>
    <w:rsid w:val="0011739E"/>
    <w:rsid w:val="00117401"/>
    <w:rsid w:val="00117D39"/>
    <w:rsid w:val="00117D7A"/>
    <w:rsid w:val="00120CCF"/>
    <w:rsid w:val="00121885"/>
    <w:rsid w:val="001225A6"/>
    <w:rsid w:val="001233F8"/>
    <w:rsid w:val="0012347B"/>
    <w:rsid w:val="00125641"/>
    <w:rsid w:val="00125BC3"/>
    <w:rsid w:val="001260AF"/>
    <w:rsid w:val="001262E3"/>
    <w:rsid w:val="00126FD3"/>
    <w:rsid w:val="001270E3"/>
    <w:rsid w:val="00130F93"/>
    <w:rsid w:val="00131D39"/>
    <w:rsid w:val="00131F4B"/>
    <w:rsid w:val="00132638"/>
    <w:rsid w:val="00133170"/>
    <w:rsid w:val="00134347"/>
    <w:rsid w:val="00134608"/>
    <w:rsid w:val="0013519D"/>
    <w:rsid w:val="001357E8"/>
    <w:rsid w:val="001359B3"/>
    <w:rsid w:val="001365CC"/>
    <w:rsid w:val="00136C14"/>
    <w:rsid w:val="00136E42"/>
    <w:rsid w:val="001375F9"/>
    <w:rsid w:val="00137EAF"/>
    <w:rsid w:val="00137F27"/>
    <w:rsid w:val="00140A81"/>
    <w:rsid w:val="00140A98"/>
    <w:rsid w:val="00141A57"/>
    <w:rsid w:val="00141E14"/>
    <w:rsid w:val="00141F82"/>
    <w:rsid w:val="00142262"/>
    <w:rsid w:val="001423D2"/>
    <w:rsid w:val="001430C9"/>
    <w:rsid w:val="001436E1"/>
    <w:rsid w:val="00143947"/>
    <w:rsid w:val="00143C06"/>
    <w:rsid w:val="00143EAA"/>
    <w:rsid w:val="001444F6"/>
    <w:rsid w:val="00144606"/>
    <w:rsid w:val="001447FD"/>
    <w:rsid w:val="00144A78"/>
    <w:rsid w:val="00144AC6"/>
    <w:rsid w:val="00144DE4"/>
    <w:rsid w:val="00144EA2"/>
    <w:rsid w:val="0014548E"/>
    <w:rsid w:val="00145CA4"/>
    <w:rsid w:val="00145CE9"/>
    <w:rsid w:val="0014655D"/>
    <w:rsid w:val="00147219"/>
    <w:rsid w:val="001475E2"/>
    <w:rsid w:val="001477BD"/>
    <w:rsid w:val="00147ABF"/>
    <w:rsid w:val="00147FB9"/>
    <w:rsid w:val="0015011D"/>
    <w:rsid w:val="00150E06"/>
    <w:rsid w:val="00150F47"/>
    <w:rsid w:val="00152636"/>
    <w:rsid w:val="00152637"/>
    <w:rsid w:val="00152BE0"/>
    <w:rsid w:val="00152F34"/>
    <w:rsid w:val="00153069"/>
    <w:rsid w:val="00153F7C"/>
    <w:rsid w:val="00154639"/>
    <w:rsid w:val="0015496C"/>
    <w:rsid w:val="001550B8"/>
    <w:rsid w:val="001565B3"/>
    <w:rsid w:val="00156F21"/>
    <w:rsid w:val="001576C4"/>
    <w:rsid w:val="00157748"/>
    <w:rsid w:val="00157E2F"/>
    <w:rsid w:val="00160841"/>
    <w:rsid w:val="0016110A"/>
    <w:rsid w:val="00161233"/>
    <w:rsid w:val="00161C2A"/>
    <w:rsid w:val="00161CAA"/>
    <w:rsid w:val="00161CB7"/>
    <w:rsid w:val="00161FAC"/>
    <w:rsid w:val="001620ED"/>
    <w:rsid w:val="001620F9"/>
    <w:rsid w:val="00162B4B"/>
    <w:rsid w:val="0016368F"/>
    <w:rsid w:val="00163F78"/>
    <w:rsid w:val="00164EC8"/>
    <w:rsid w:val="00165A1C"/>
    <w:rsid w:val="00165FB2"/>
    <w:rsid w:val="0016621F"/>
    <w:rsid w:val="00166B68"/>
    <w:rsid w:val="00166F21"/>
    <w:rsid w:val="00167CC4"/>
    <w:rsid w:val="001700AB"/>
    <w:rsid w:val="0017110B"/>
    <w:rsid w:val="00171387"/>
    <w:rsid w:val="0017203E"/>
    <w:rsid w:val="001724A0"/>
    <w:rsid w:val="00172711"/>
    <w:rsid w:val="0017278D"/>
    <w:rsid w:val="00172867"/>
    <w:rsid w:val="001731AA"/>
    <w:rsid w:val="001742A6"/>
    <w:rsid w:val="001742D8"/>
    <w:rsid w:val="00174449"/>
    <w:rsid w:val="001749D7"/>
    <w:rsid w:val="00175457"/>
    <w:rsid w:val="001754B5"/>
    <w:rsid w:val="00175FA6"/>
    <w:rsid w:val="00176165"/>
    <w:rsid w:val="001762AA"/>
    <w:rsid w:val="00177335"/>
    <w:rsid w:val="00177C20"/>
    <w:rsid w:val="00180050"/>
    <w:rsid w:val="0018049D"/>
    <w:rsid w:val="00180AB7"/>
    <w:rsid w:val="00180F42"/>
    <w:rsid w:val="00181E8B"/>
    <w:rsid w:val="001823AE"/>
    <w:rsid w:val="00182B97"/>
    <w:rsid w:val="00182C4D"/>
    <w:rsid w:val="00182EDC"/>
    <w:rsid w:val="001838E1"/>
    <w:rsid w:val="00183DF0"/>
    <w:rsid w:val="001847A8"/>
    <w:rsid w:val="001848DF"/>
    <w:rsid w:val="00185E6C"/>
    <w:rsid w:val="00186BE2"/>
    <w:rsid w:val="00187907"/>
    <w:rsid w:val="00187F1B"/>
    <w:rsid w:val="00190112"/>
    <w:rsid w:val="00190828"/>
    <w:rsid w:val="00190905"/>
    <w:rsid w:val="00190B77"/>
    <w:rsid w:val="00191622"/>
    <w:rsid w:val="00191970"/>
    <w:rsid w:val="00191DED"/>
    <w:rsid w:val="001920CC"/>
    <w:rsid w:val="00192414"/>
    <w:rsid w:val="00192D02"/>
    <w:rsid w:val="001931B7"/>
    <w:rsid w:val="001936F4"/>
    <w:rsid w:val="00193AFA"/>
    <w:rsid w:val="0019490C"/>
    <w:rsid w:val="00195111"/>
    <w:rsid w:val="0019660C"/>
    <w:rsid w:val="001973DD"/>
    <w:rsid w:val="0019745A"/>
    <w:rsid w:val="001979FE"/>
    <w:rsid w:val="001A09B1"/>
    <w:rsid w:val="001A0D39"/>
    <w:rsid w:val="001A1815"/>
    <w:rsid w:val="001A1CA5"/>
    <w:rsid w:val="001A1F78"/>
    <w:rsid w:val="001A2097"/>
    <w:rsid w:val="001A2406"/>
    <w:rsid w:val="001A2AF0"/>
    <w:rsid w:val="001A33B9"/>
    <w:rsid w:val="001A3E42"/>
    <w:rsid w:val="001A4787"/>
    <w:rsid w:val="001A71D5"/>
    <w:rsid w:val="001B0C99"/>
    <w:rsid w:val="001B152B"/>
    <w:rsid w:val="001B1A56"/>
    <w:rsid w:val="001B2A16"/>
    <w:rsid w:val="001B2E59"/>
    <w:rsid w:val="001B3405"/>
    <w:rsid w:val="001B488A"/>
    <w:rsid w:val="001B56EF"/>
    <w:rsid w:val="001B5DCD"/>
    <w:rsid w:val="001B5EE2"/>
    <w:rsid w:val="001B636F"/>
    <w:rsid w:val="001B6C6C"/>
    <w:rsid w:val="001B7303"/>
    <w:rsid w:val="001B7366"/>
    <w:rsid w:val="001B7484"/>
    <w:rsid w:val="001B759C"/>
    <w:rsid w:val="001B7669"/>
    <w:rsid w:val="001C0811"/>
    <w:rsid w:val="001C0AD2"/>
    <w:rsid w:val="001C0DA2"/>
    <w:rsid w:val="001C1469"/>
    <w:rsid w:val="001C1870"/>
    <w:rsid w:val="001C199D"/>
    <w:rsid w:val="001C19D7"/>
    <w:rsid w:val="001C1C6C"/>
    <w:rsid w:val="001C21FD"/>
    <w:rsid w:val="001C22E1"/>
    <w:rsid w:val="001C26D1"/>
    <w:rsid w:val="001C2C00"/>
    <w:rsid w:val="001C2E61"/>
    <w:rsid w:val="001C2E6F"/>
    <w:rsid w:val="001C2F80"/>
    <w:rsid w:val="001C448F"/>
    <w:rsid w:val="001C567B"/>
    <w:rsid w:val="001C7021"/>
    <w:rsid w:val="001C76CE"/>
    <w:rsid w:val="001D00EE"/>
    <w:rsid w:val="001D0F95"/>
    <w:rsid w:val="001D16D8"/>
    <w:rsid w:val="001D1775"/>
    <w:rsid w:val="001D1A82"/>
    <w:rsid w:val="001D2A8C"/>
    <w:rsid w:val="001D351C"/>
    <w:rsid w:val="001D3CFC"/>
    <w:rsid w:val="001D3FCB"/>
    <w:rsid w:val="001D40A7"/>
    <w:rsid w:val="001D434A"/>
    <w:rsid w:val="001D479B"/>
    <w:rsid w:val="001D4CE3"/>
    <w:rsid w:val="001D51B7"/>
    <w:rsid w:val="001D5256"/>
    <w:rsid w:val="001D57EB"/>
    <w:rsid w:val="001D5C6B"/>
    <w:rsid w:val="001D6B39"/>
    <w:rsid w:val="001D6BE9"/>
    <w:rsid w:val="001D7AA6"/>
    <w:rsid w:val="001E0071"/>
    <w:rsid w:val="001E0072"/>
    <w:rsid w:val="001E0382"/>
    <w:rsid w:val="001E04E7"/>
    <w:rsid w:val="001E07E4"/>
    <w:rsid w:val="001E0844"/>
    <w:rsid w:val="001E0FBF"/>
    <w:rsid w:val="001E1397"/>
    <w:rsid w:val="001E18C2"/>
    <w:rsid w:val="001E1916"/>
    <w:rsid w:val="001E1C40"/>
    <w:rsid w:val="001E1FD9"/>
    <w:rsid w:val="001E2358"/>
    <w:rsid w:val="001E259F"/>
    <w:rsid w:val="001E2686"/>
    <w:rsid w:val="001E27C1"/>
    <w:rsid w:val="001E2AAA"/>
    <w:rsid w:val="001E2BD6"/>
    <w:rsid w:val="001E383F"/>
    <w:rsid w:val="001E4137"/>
    <w:rsid w:val="001E564B"/>
    <w:rsid w:val="001E56EF"/>
    <w:rsid w:val="001E5813"/>
    <w:rsid w:val="001E5871"/>
    <w:rsid w:val="001E6388"/>
    <w:rsid w:val="001E642D"/>
    <w:rsid w:val="001E65BE"/>
    <w:rsid w:val="001E714F"/>
    <w:rsid w:val="001E71AC"/>
    <w:rsid w:val="001E7FB5"/>
    <w:rsid w:val="001F0685"/>
    <w:rsid w:val="001F090D"/>
    <w:rsid w:val="001F1C43"/>
    <w:rsid w:val="001F1DDA"/>
    <w:rsid w:val="001F2312"/>
    <w:rsid w:val="001F2626"/>
    <w:rsid w:val="001F3278"/>
    <w:rsid w:val="001F451B"/>
    <w:rsid w:val="001F49B8"/>
    <w:rsid w:val="001F4C5A"/>
    <w:rsid w:val="001F5B7C"/>
    <w:rsid w:val="001F611A"/>
    <w:rsid w:val="001F67CE"/>
    <w:rsid w:val="001F6BE9"/>
    <w:rsid w:val="001F6C69"/>
    <w:rsid w:val="001F7EDB"/>
    <w:rsid w:val="00200983"/>
    <w:rsid w:val="00201F19"/>
    <w:rsid w:val="0020237B"/>
    <w:rsid w:val="00202E90"/>
    <w:rsid w:val="002030D7"/>
    <w:rsid w:val="00203993"/>
    <w:rsid w:val="00203A15"/>
    <w:rsid w:val="00203C37"/>
    <w:rsid w:val="00204161"/>
    <w:rsid w:val="002046BE"/>
    <w:rsid w:val="00204BE2"/>
    <w:rsid w:val="00205146"/>
    <w:rsid w:val="0020516F"/>
    <w:rsid w:val="00205AD2"/>
    <w:rsid w:val="00206E75"/>
    <w:rsid w:val="00211158"/>
    <w:rsid w:val="00211760"/>
    <w:rsid w:val="0021261A"/>
    <w:rsid w:val="00212BAA"/>
    <w:rsid w:val="00212D12"/>
    <w:rsid w:val="00212DB2"/>
    <w:rsid w:val="00212FF8"/>
    <w:rsid w:val="00213555"/>
    <w:rsid w:val="002139F3"/>
    <w:rsid w:val="002148E8"/>
    <w:rsid w:val="00214A5E"/>
    <w:rsid w:val="00215376"/>
    <w:rsid w:val="0021662E"/>
    <w:rsid w:val="00217CED"/>
    <w:rsid w:val="002204C9"/>
    <w:rsid w:val="00220635"/>
    <w:rsid w:val="002207C3"/>
    <w:rsid w:val="00220B60"/>
    <w:rsid w:val="00220D62"/>
    <w:rsid w:val="00220F95"/>
    <w:rsid w:val="00221671"/>
    <w:rsid w:val="00221B69"/>
    <w:rsid w:val="00221B8E"/>
    <w:rsid w:val="00221EB7"/>
    <w:rsid w:val="002229A9"/>
    <w:rsid w:val="00222EC3"/>
    <w:rsid w:val="002231B9"/>
    <w:rsid w:val="00223C51"/>
    <w:rsid w:val="00224E54"/>
    <w:rsid w:val="00225516"/>
    <w:rsid w:val="002255D2"/>
    <w:rsid w:val="002259CA"/>
    <w:rsid w:val="00225EEB"/>
    <w:rsid w:val="002261ED"/>
    <w:rsid w:val="002267E1"/>
    <w:rsid w:val="002275BA"/>
    <w:rsid w:val="0023082A"/>
    <w:rsid w:val="00230BF3"/>
    <w:rsid w:val="002312C1"/>
    <w:rsid w:val="00231A36"/>
    <w:rsid w:val="00231BD0"/>
    <w:rsid w:val="00231E2D"/>
    <w:rsid w:val="00231F84"/>
    <w:rsid w:val="002322F7"/>
    <w:rsid w:val="0023257D"/>
    <w:rsid w:val="002328D4"/>
    <w:rsid w:val="00233273"/>
    <w:rsid w:val="002332B0"/>
    <w:rsid w:val="0023332A"/>
    <w:rsid w:val="00233563"/>
    <w:rsid w:val="0023385C"/>
    <w:rsid w:val="00234182"/>
    <w:rsid w:val="00234CE7"/>
    <w:rsid w:val="002352EE"/>
    <w:rsid w:val="00236319"/>
    <w:rsid w:val="0023687D"/>
    <w:rsid w:val="00236CC4"/>
    <w:rsid w:val="00236E42"/>
    <w:rsid w:val="00236EFB"/>
    <w:rsid w:val="00236F64"/>
    <w:rsid w:val="00237912"/>
    <w:rsid w:val="0024089E"/>
    <w:rsid w:val="00241927"/>
    <w:rsid w:val="00241BC5"/>
    <w:rsid w:val="00242E4D"/>
    <w:rsid w:val="00243CA7"/>
    <w:rsid w:val="002440D3"/>
    <w:rsid w:val="00244992"/>
    <w:rsid w:val="00244F14"/>
    <w:rsid w:val="00245775"/>
    <w:rsid w:val="00246F65"/>
    <w:rsid w:val="002500F0"/>
    <w:rsid w:val="002501AA"/>
    <w:rsid w:val="00250DBD"/>
    <w:rsid w:val="00250FD4"/>
    <w:rsid w:val="00251226"/>
    <w:rsid w:val="00251490"/>
    <w:rsid w:val="00251A83"/>
    <w:rsid w:val="00251E41"/>
    <w:rsid w:val="00252296"/>
    <w:rsid w:val="0025296C"/>
    <w:rsid w:val="00253092"/>
    <w:rsid w:val="002534BA"/>
    <w:rsid w:val="0025393E"/>
    <w:rsid w:val="00254436"/>
    <w:rsid w:val="002548F9"/>
    <w:rsid w:val="00254A56"/>
    <w:rsid w:val="00255EA2"/>
    <w:rsid w:val="00256768"/>
    <w:rsid w:val="0025687E"/>
    <w:rsid w:val="002570C8"/>
    <w:rsid w:val="00257E92"/>
    <w:rsid w:val="002602E6"/>
    <w:rsid w:val="00260329"/>
    <w:rsid w:val="002605CC"/>
    <w:rsid w:val="00260BF3"/>
    <w:rsid w:val="002611C7"/>
    <w:rsid w:val="00261701"/>
    <w:rsid w:val="00261D64"/>
    <w:rsid w:val="002621CE"/>
    <w:rsid w:val="00262594"/>
    <w:rsid w:val="00263EAF"/>
    <w:rsid w:val="00265C46"/>
    <w:rsid w:val="00266061"/>
    <w:rsid w:val="00266169"/>
    <w:rsid w:val="002663B9"/>
    <w:rsid w:val="002667EF"/>
    <w:rsid w:val="00266E49"/>
    <w:rsid w:val="00267635"/>
    <w:rsid w:val="00270D9F"/>
    <w:rsid w:val="002711F1"/>
    <w:rsid w:val="002719B9"/>
    <w:rsid w:val="00272293"/>
    <w:rsid w:val="00272C2F"/>
    <w:rsid w:val="00272E78"/>
    <w:rsid w:val="002739BA"/>
    <w:rsid w:val="002742C4"/>
    <w:rsid w:val="0027460A"/>
    <w:rsid w:val="00274704"/>
    <w:rsid w:val="002753C9"/>
    <w:rsid w:val="00275E6C"/>
    <w:rsid w:val="0027672A"/>
    <w:rsid w:val="00277593"/>
    <w:rsid w:val="00277A63"/>
    <w:rsid w:val="002803B5"/>
    <w:rsid w:val="0028052A"/>
    <w:rsid w:val="00281BE7"/>
    <w:rsid w:val="00281C67"/>
    <w:rsid w:val="00281DFA"/>
    <w:rsid w:val="00281F74"/>
    <w:rsid w:val="00282391"/>
    <w:rsid w:val="002826FE"/>
    <w:rsid w:val="00282876"/>
    <w:rsid w:val="00282FEE"/>
    <w:rsid w:val="002845E0"/>
    <w:rsid w:val="002846C0"/>
    <w:rsid w:val="00284EC2"/>
    <w:rsid w:val="0028504D"/>
    <w:rsid w:val="0028554C"/>
    <w:rsid w:val="00285874"/>
    <w:rsid w:val="00287EA1"/>
    <w:rsid w:val="00290440"/>
    <w:rsid w:val="0029070F"/>
    <w:rsid w:val="00290963"/>
    <w:rsid w:val="00291CCB"/>
    <w:rsid w:val="002946E0"/>
    <w:rsid w:val="00294B6D"/>
    <w:rsid w:val="002959E0"/>
    <w:rsid w:val="00296305"/>
    <w:rsid w:val="002964C0"/>
    <w:rsid w:val="00296C79"/>
    <w:rsid w:val="00297078"/>
    <w:rsid w:val="002978BB"/>
    <w:rsid w:val="002A00D3"/>
    <w:rsid w:val="002A1F96"/>
    <w:rsid w:val="002A293B"/>
    <w:rsid w:val="002A329F"/>
    <w:rsid w:val="002A32CA"/>
    <w:rsid w:val="002A428B"/>
    <w:rsid w:val="002A4C40"/>
    <w:rsid w:val="002A4E69"/>
    <w:rsid w:val="002A59D6"/>
    <w:rsid w:val="002A65FD"/>
    <w:rsid w:val="002A6B0C"/>
    <w:rsid w:val="002A7481"/>
    <w:rsid w:val="002A74C4"/>
    <w:rsid w:val="002A74C6"/>
    <w:rsid w:val="002B074B"/>
    <w:rsid w:val="002B08A1"/>
    <w:rsid w:val="002B1622"/>
    <w:rsid w:val="002B1B6E"/>
    <w:rsid w:val="002B2122"/>
    <w:rsid w:val="002B233B"/>
    <w:rsid w:val="002B2BDD"/>
    <w:rsid w:val="002B327F"/>
    <w:rsid w:val="002B49F3"/>
    <w:rsid w:val="002B5132"/>
    <w:rsid w:val="002B513F"/>
    <w:rsid w:val="002B5631"/>
    <w:rsid w:val="002B5667"/>
    <w:rsid w:val="002B5F4F"/>
    <w:rsid w:val="002B6327"/>
    <w:rsid w:val="002B6DBD"/>
    <w:rsid w:val="002B78C8"/>
    <w:rsid w:val="002B7AEC"/>
    <w:rsid w:val="002C0B83"/>
    <w:rsid w:val="002C1212"/>
    <w:rsid w:val="002C14B8"/>
    <w:rsid w:val="002C32E5"/>
    <w:rsid w:val="002C4F3F"/>
    <w:rsid w:val="002C4F7D"/>
    <w:rsid w:val="002C5538"/>
    <w:rsid w:val="002C59D7"/>
    <w:rsid w:val="002C6761"/>
    <w:rsid w:val="002C7937"/>
    <w:rsid w:val="002C7E00"/>
    <w:rsid w:val="002C7EC5"/>
    <w:rsid w:val="002D0B93"/>
    <w:rsid w:val="002D0FC6"/>
    <w:rsid w:val="002D102B"/>
    <w:rsid w:val="002D18B6"/>
    <w:rsid w:val="002D1A05"/>
    <w:rsid w:val="002D1DE1"/>
    <w:rsid w:val="002D31A1"/>
    <w:rsid w:val="002D4642"/>
    <w:rsid w:val="002D4D80"/>
    <w:rsid w:val="002D4E62"/>
    <w:rsid w:val="002D5DBC"/>
    <w:rsid w:val="002D604F"/>
    <w:rsid w:val="002D7B61"/>
    <w:rsid w:val="002D7C24"/>
    <w:rsid w:val="002E13C8"/>
    <w:rsid w:val="002E1EDA"/>
    <w:rsid w:val="002E28CA"/>
    <w:rsid w:val="002E32FA"/>
    <w:rsid w:val="002E3894"/>
    <w:rsid w:val="002E3B6D"/>
    <w:rsid w:val="002E403E"/>
    <w:rsid w:val="002E5D5E"/>
    <w:rsid w:val="002E6D2B"/>
    <w:rsid w:val="002E7A20"/>
    <w:rsid w:val="002E7FA3"/>
    <w:rsid w:val="002F0233"/>
    <w:rsid w:val="002F0E52"/>
    <w:rsid w:val="002F144A"/>
    <w:rsid w:val="002F1814"/>
    <w:rsid w:val="002F2141"/>
    <w:rsid w:val="002F2160"/>
    <w:rsid w:val="002F229A"/>
    <w:rsid w:val="002F2DB7"/>
    <w:rsid w:val="002F2FBB"/>
    <w:rsid w:val="002F3428"/>
    <w:rsid w:val="002F48BA"/>
    <w:rsid w:val="002F4E43"/>
    <w:rsid w:val="002F51C3"/>
    <w:rsid w:val="002F5C91"/>
    <w:rsid w:val="002F60A9"/>
    <w:rsid w:val="002F6AF7"/>
    <w:rsid w:val="002F7093"/>
    <w:rsid w:val="002F7758"/>
    <w:rsid w:val="003000C3"/>
    <w:rsid w:val="00301241"/>
    <w:rsid w:val="00301316"/>
    <w:rsid w:val="00301D4D"/>
    <w:rsid w:val="00301E89"/>
    <w:rsid w:val="0030243C"/>
    <w:rsid w:val="003024F7"/>
    <w:rsid w:val="003027B1"/>
    <w:rsid w:val="00302A69"/>
    <w:rsid w:val="00302CF1"/>
    <w:rsid w:val="00303125"/>
    <w:rsid w:val="0030343B"/>
    <w:rsid w:val="00304008"/>
    <w:rsid w:val="003047B4"/>
    <w:rsid w:val="0030575A"/>
    <w:rsid w:val="0030588B"/>
    <w:rsid w:val="003059E2"/>
    <w:rsid w:val="0030610E"/>
    <w:rsid w:val="00306ABC"/>
    <w:rsid w:val="00306BF2"/>
    <w:rsid w:val="00307E6F"/>
    <w:rsid w:val="00311252"/>
    <w:rsid w:val="00311EBC"/>
    <w:rsid w:val="003125AE"/>
    <w:rsid w:val="00312601"/>
    <w:rsid w:val="003129B1"/>
    <w:rsid w:val="00312C40"/>
    <w:rsid w:val="00312C8E"/>
    <w:rsid w:val="00312E2B"/>
    <w:rsid w:val="003130F7"/>
    <w:rsid w:val="003136D8"/>
    <w:rsid w:val="00314325"/>
    <w:rsid w:val="003144FA"/>
    <w:rsid w:val="00314AF5"/>
    <w:rsid w:val="003155A8"/>
    <w:rsid w:val="0031624B"/>
    <w:rsid w:val="0031738F"/>
    <w:rsid w:val="0031792A"/>
    <w:rsid w:val="00317E31"/>
    <w:rsid w:val="00320275"/>
    <w:rsid w:val="00321628"/>
    <w:rsid w:val="00321736"/>
    <w:rsid w:val="003220F6"/>
    <w:rsid w:val="0032236D"/>
    <w:rsid w:val="00323ADC"/>
    <w:rsid w:val="00323FFD"/>
    <w:rsid w:val="003249E1"/>
    <w:rsid w:val="00324BFB"/>
    <w:rsid w:val="00324C93"/>
    <w:rsid w:val="00324DED"/>
    <w:rsid w:val="00324F8C"/>
    <w:rsid w:val="003259A8"/>
    <w:rsid w:val="00325D9E"/>
    <w:rsid w:val="00325E92"/>
    <w:rsid w:val="00326010"/>
    <w:rsid w:val="003266F2"/>
    <w:rsid w:val="00326840"/>
    <w:rsid w:val="0032687F"/>
    <w:rsid w:val="003268F0"/>
    <w:rsid w:val="00327671"/>
    <w:rsid w:val="003276DF"/>
    <w:rsid w:val="00327D37"/>
    <w:rsid w:val="00327EE4"/>
    <w:rsid w:val="00327FD3"/>
    <w:rsid w:val="0033018F"/>
    <w:rsid w:val="00330AF7"/>
    <w:rsid w:val="00331682"/>
    <w:rsid w:val="0033222E"/>
    <w:rsid w:val="00332335"/>
    <w:rsid w:val="003323FE"/>
    <w:rsid w:val="0033283C"/>
    <w:rsid w:val="00333035"/>
    <w:rsid w:val="003333B0"/>
    <w:rsid w:val="00333407"/>
    <w:rsid w:val="00333502"/>
    <w:rsid w:val="00333CD2"/>
    <w:rsid w:val="00334835"/>
    <w:rsid w:val="00335BA3"/>
    <w:rsid w:val="00337197"/>
    <w:rsid w:val="003371D3"/>
    <w:rsid w:val="003374CD"/>
    <w:rsid w:val="003379EA"/>
    <w:rsid w:val="00340071"/>
    <w:rsid w:val="00340BCD"/>
    <w:rsid w:val="00341626"/>
    <w:rsid w:val="00341956"/>
    <w:rsid w:val="0034206B"/>
    <w:rsid w:val="003425EE"/>
    <w:rsid w:val="003425F9"/>
    <w:rsid w:val="003433E5"/>
    <w:rsid w:val="00343A30"/>
    <w:rsid w:val="0034540E"/>
    <w:rsid w:val="0034738B"/>
    <w:rsid w:val="0034748C"/>
    <w:rsid w:val="003474BE"/>
    <w:rsid w:val="00347D01"/>
    <w:rsid w:val="00347E8B"/>
    <w:rsid w:val="003509DB"/>
    <w:rsid w:val="0035129A"/>
    <w:rsid w:val="0035158E"/>
    <w:rsid w:val="00351697"/>
    <w:rsid w:val="00351ABC"/>
    <w:rsid w:val="00352342"/>
    <w:rsid w:val="00352EF7"/>
    <w:rsid w:val="003538E3"/>
    <w:rsid w:val="00353B7C"/>
    <w:rsid w:val="003543A8"/>
    <w:rsid w:val="00354E4C"/>
    <w:rsid w:val="00354F21"/>
    <w:rsid w:val="00355E79"/>
    <w:rsid w:val="00356573"/>
    <w:rsid w:val="003565D7"/>
    <w:rsid w:val="00357183"/>
    <w:rsid w:val="00357815"/>
    <w:rsid w:val="00361159"/>
    <w:rsid w:val="0036225A"/>
    <w:rsid w:val="003622C7"/>
    <w:rsid w:val="00362E99"/>
    <w:rsid w:val="00362FF3"/>
    <w:rsid w:val="00363120"/>
    <w:rsid w:val="0036385C"/>
    <w:rsid w:val="00363E75"/>
    <w:rsid w:val="00364514"/>
    <w:rsid w:val="003654AF"/>
    <w:rsid w:val="00365D16"/>
    <w:rsid w:val="00365DE8"/>
    <w:rsid w:val="003666B9"/>
    <w:rsid w:val="00367C9C"/>
    <w:rsid w:val="00367F60"/>
    <w:rsid w:val="00370C87"/>
    <w:rsid w:val="00370E21"/>
    <w:rsid w:val="00371AB8"/>
    <w:rsid w:val="00371EAD"/>
    <w:rsid w:val="00372064"/>
    <w:rsid w:val="0037274A"/>
    <w:rsid w:val="00372810"/>
    <w:rsid w:val="0037284F"/>
    <w:rsid w:val="00372A16"/>
    <w:rsid w:val="00373471"/>
    <w:rsid w:val="00374156"/>
    <w:rsid w:val="00374391"/>
    <w:rsid w:val="003743A0"/>
    <w:rsid w:val="0037563E"/>
    <w:rsid w:val="00375765"/>
    <w:rsid w:val="00375C0B"/>
    <w:rsid w:val="003766C4"/>
    <w:rsid w:val="003767A1"/>
    <w:rsid w:val="0038095B"/>
    <w:rsid w:val="00380DE6"/>
    <w:rsid w:val="003814B3"/>
    <w:rsid w:val="003815B2"/>
    <w:rsid w:val="00381C2B"/>
    <w:rsid w:val="00381EDF"/>
    <w:rsid w:val="003824CC"/>
    <w:rsid w:val="00382D80"/>
    <w:rsid w:val="00383B3E"/>
    <w:rsid w:val="00383DA3"/>
    <w:rsid w:val="00383F75"/>
    <w:rsid w:val="0038409B"/>
    <w:rsid w:val="003849D6"/>
    <w:rsid w:val="00384FEB"/>
    <w:rsid w:val="003851BD"/>
    <w:rsid w:val="00385E8F"/>
    <w:rsid w:val="00386204"/>
    <w:rsid w:val="00386858"/>
    <w:rsid w:val="0038740B"/>
    <w:rsid w:val="00387B71"/>
    <w:rsid w:val="00390133"/>
    <w:rsid w:val="003910DB"/>
    <w:rsid w:val="00391D46"/>
    <w:rsid w:val="0039238B"/>
    <w:rsid w:val="00392656"/>
    <w:rsid w:val="0039274E"/>
    <w:rsid w:val="00392A52"/>
    <w:rsid w:val="00392CCE"/>
    <w:rsid w:val="00392DD1"/>
    <w:rsid w:val="00393451"/>
    <w:rsid w:val="0039454D"/>
    <w:rsid w:val="003947BF"/>
    <w:rsid w:val="00395E22"/>
    <w:rsid w:val="00395F0A"/>
    <w:rsid w:val="00396249"/>
    <w:rsid w:val="00396685"/>
    <w:rsid w:val="00396BE9"/>
    <w:rsid w:val="00397384"/>
    <w:rsid w:val="0039761E"/>
    <w:rsid w:val="003978F0"/>
    <w:rsid w:val="003A05E7"/>
    <w:rsid w:val="003A144D"/>
    <w:rsid w:val="003A190E"/>
    <w:rsid w:val="003A2275"/>
    <w:rsid w:val="003A26EC"/>
    <w:rsid w:val="003A28DD"/>
    <w:rsid w:val="003A2C1A"/>
    <w:rsid w:val="003A389A"/>
    <w:rsid w:val="003A3BE4"/>
    <w:rsid w:val="003A3C45"/>
    <w:rsid w:val="003A4B00"/>
    <w:rsid w:val="003A4D51"/>
    <w:rsid w:val="003A4E9E"/>
    <w:rsid w:val="003A4F16"/>
    <w:rsid w:val="003A52B3"/>
    <w:rsid w:val="003A60A4"/>
    <w:rsid w:val="003A707A"/>
    <w:rsid w:val="003A7A8D"/>
    <w:rsid w:val="003B0757"/>
    <w:rsid w:val="003B0FB2"/>
    <w:rsid w:val="003B1288"/>
    <w:rsid w:val="003B1B76"/>
    <w:rsid w:val="003B1D9A"/>
    <w:rsid w:val="003B2263"/>
    <w:rsid w:val="003B43A0"/>
    <w:rsid w:val="003B4B7B"/>
    <w:rsid w:val="003B4B92"/>
    <w:rsid w:val="003B4CD1"/>
    <w:rsid w:val="003B4DCF"/>
    <w:rsid w:val="003B57D6"/>
    <w:rsid w:val="003B7399"/>
    <w:rsid w:val="003B7E91"/>
    <w:rsid w:val="003C02CB"/>
    <w:rsid w:val="003C0842"/>
    <w:rsid w:val="003C13A9"/>
    <w:rsid w:val="003C18C5"/>
    <w:rsid w:val="003C2535"/>
    <w:rsid w:val="003C265E"/>
    <w:rsid w:val="003C2E8A"/>
    <w:rsid w:val="003C3896"/>
    <w:rsid w:val="003C46F4"/>
    <w:rsid w:val="003C48EF"/>
    <w:rsid w:val="003C5C44"/>
    <w:rsid w:val="003C6CE8"/>
    <w:rsid w:val="003C6EFC"/>
    <w:rsid w:val="003C7097"/>
    <w:rsid w:val="003C72B7"/>
    <w:rsid w:val="003C7EF7"/>
    <w:rsid w:val="003D17CE"/>
    <w:rsid w:val="003D1A37"/>
    <w:rsid w:val="003D1CEE"/>
    <w:rsid w:val="003D2833"/>
    <w:rsid w:val="003D3075"/>
    <w:rsid w:val="003D3A71"/>
    <w:rsid w:val="003D3E1E"/>
    <w:rsid w:val="003D4685"/>
    <w:rsid w:val="003D4A3B"/>
    <w:rsid w:val="003D4B17"/>
    <w:rsid w:val="003D5E10"/>
    <w:rsid w:val="003D6090"/>
    <w:rsid w:val="003D66EC"/>
    <w:rsid w:val="003D6C74"/>
    <w:rsid w:val="003D7D23"/>
    <w:rsid w:val="003E00F5"/>
    <w:rsid w:val="003E0940"/>
    <w:rsid w:val="003E0C68"/>
    <w:rsid w:val="003E2E1C"/>
    <w:rsid w:val="003E4735"/>
    <w:rsid w:val="003E5665"/>
    <w:rsid w:val="003E58B9"/>
    <w:rsid w:val="003E5C37"/>
    <w:rsid w:val="003E621C"/>
    <w:rsid w:val="003E632E"/>
    <w:rsid w:val="003E6447"/>
    <w:rsid w:val="003E6CE0"/>
    <w:rsid w:val="003E6E3F"/>
    <w:rsid w:val="003E7FA6"/>
    <w:rsid w:val="003F0459"/>
    <w:rsid w:val="003F0B8A"/>
    <w:rsid w:val="003F1AE6"/>
    <w:rsid w:val="003F3296"/>
    <w:rsid w:val="003F32A9"/>
    <w:rsid w:val="003F34BE"/>
    <w:rsid w:val="003F3973"/>
    <w:rsid w:val="003F3A42"/>
    <w:rsid w:val="003F3C0B"/>
    <w:rsid w:val="003F4919"/>
    <w:rsid w:val="003F4966"/>
    <w:rsid w:val="003F4ECC"/>
    <w:rsid w:val="003F56DC"/>
    <w:rsid w:val="003F57B8"/>
    <w:rsid w:val="003F586A"/>
    <w:rsid w:val="003F66F9"/>
    <w:rsid w:val="003F6845"/>
    <w:rsid w:val="003F69C0"/>
    <w:rsid w:val="003F7562"/>
    <w:rsid w:val="003F7856"/>
    <w:rsid w:val="003F7987"/>
    <w:rsid w:val="003F7C9E"/>
    <w:rsid w:val="00400610"/>
    <w:rsid w:val="004008D6"/>
    <w:rsid w:val="00400BF7"/>
    <w:rsid w:val="004011C7"/>
    <w:rsid w:val="004011F8"/>
    <w:rsid w:val="00401307"/>
    <w:rsid w:val="00401CF0"/>
    <w:rsid w:val="004025D6"/>
    <w:rsid w:val="0040385C"/>
    <w:rsid w:val="00403BF6"/>
    <w:rsid w:val="0040450B"/>
    <w:rsid w:val="00404A48"/>
    <w:rsid w:val="0040594A"/>
    <w:rsid w:val="00406110"/>
    <w:rsid w:val="00406400"/>
    <w:rsid w:val="00406612"/>
    <w:rsid w:val="00406C8E"/>
    <w:rsid w:val="00407844"/>
    <w:rsid w:val="00410A4E"/>
    <w:rsid w:val="004123B4"/>
    <w:rsid w:val="0041307F"/>
    <w:rsid w:val="004132CE"/>
    <w:rsid w:val="0041347B"/>
    <w:rsid w:val="00413694"/>
    <w:rsid w:val="0041372A"/>
    <w:rsid w:val="00413F71"/>
    <w:rsid w:val="00414FF2"/>
    <w:rsid w:val="0041597D"/>
    <w:rsid w:val="00415B48"/>
    <w:rsid w:val="00416529"/>
    <w:rsid w:val="00417697"/>
    <w:rsid w:val="0042063C"/>
    <w:rsid w:val="00420765"/>
    <w:rsid w:val="00421E95"/>
    <w:rsid w:val="00421F45"/>
    <w:rsid w:val="00423D44"/>
    <w:rsid w:val="00424015"/>
    <w:rsid w:val="00424337"/>
    <w:rsid w:val="00424569"/>
    <w:rsid w:val="00426B3D"/>
    <w:rsid w:val="004271E4"/>
    <w:rsid w:val="004272F6"/>
    <w:rsid w:val="00427496"/>
    <w:rsid w:val="004278E0"/>
    <w:rsid w:val="00427DCE"/>
    <w:rsid w:val="00430880"/>
    <w:rsid w:val="0043139E"/>
    <w:rsid w:val="004313E0"/>
    <w:rsid w:val="004319F9"/>
    <w:rsid w:val="00431D1C"/>
    <w:rsid w:val="00431E0B"/>
    <w:rsid w:val="0043332D"/>
    <w:rsid w:val="00433409"/>
    <w:rsid w:val="004337F9"/>
    <w:rsid w:val="00434B4E"/>
    <w:rsid w:val="00435E88"/>
    <w:rsid w:val="00435FE9"/>
    <w:rsid w:val="004369E4"/>
    <w:rsid w:val="004374BC"/>
    <w:rsid w:val="00437B0A"/>
    <w:rsid w:val="00437D28"/>
    <w:rsid w:val="004405A1"/>
    <w:rsid w:val="00440EB7"/>
    <w:rsid w:val="00441494"/>
    <w:rsid w:val="00441D40"/>
    <w:rsid w:val="00441DE5"/>
    <w:rsid w:val="004427D7"/>
    <w:rsid w:val="0044284A"/>
    <w:rsid w:val="00442A53"/>
    <w:rsid w:val="00442E82"/>
    <w:rsid w:val="00443742"/>
    <w:rsid w:val="004443CD"/>
    <w:rsid w:val="00444648"/>
    <w:rsid w:val="004455B5"/>
    <w:rsid w:val="004458CF"/>
    <w:rsid w:val="0044668D"/>
    <w:rsid w:val="00446DA3"/>
    <w:rsid w:val="00447949"/>
    <w:rsid w:val="00447990"/>
    <w:rsid w:val="00447C29"/>
    <w:rsid w:val="00450D17"/>
    <w:rsid w:val="00450EF7"/>
    <w:rsid w:val="004511EA"/>
    <w:rsid w:val="0045193F"/>
    <w:rsid w:val="004533C5"/>
    <w:rsid w:val="0045366C"/>
    <w:rsid w:val="00453A84"/>
    <w:rsid w:val="00453ACD"/>
    <w:rsid w:val="00453C23"/>
    <w:rsid w:val="00453D0D"/>
    <w:rsid w:val="00454409"/>
    <w:rsid w:val="00454F7B"/>
    <w:rsid w:val="00455481"/>
    <w:rsid w:val="00455D6E"/>
    <w:rsid w:val="00455F6C"/>
    <w:rsid w:val="00456D11"/>
    <w:rsid w:val="004574F3"/>
    <w:rsid w:val="00460150"/>
    <w:rsid w:val="00460AB0"/>
    <w:rsid w:val="0046140C"/>
    <w:rsid w:val="0046145D"/>
    <w:rsid w:val="00461F50"/>
    <w:rsid w:val="004627B3"/>
    <w:rsid w:val="00462901"/>
    <w:rsid w:val="004637E5"/>
    <w:rsid w:val="00463C54"/>
    <w:rsid w:val="004662C9"/>
    <w:rsid w:val="00466341"/>
    <w:rsid w:val="004667A0"/>
    <w:rsid w:val="00466BC2"/>
    <w:rsid w:val="0046796F"/>
    <w:rsid w:val="00467A15"/>
    <w:rsid w:val="0047032A"/>
    <w:rsid w:val="004706A1"/>
    <w:rsid w:val="0047133A"/>
    <w:rsid w:val="00471B89"/>
    <w:rsid w:val="00471E74"/>
    <w:rsid w:val="00471F7F"/>
    <w:rsid w:val="00472771"/>
    <w:rsid w:val="004734CD"/>
    <w:rsid w:val="004743CD"/>
    <w:rsid w:val="00474C53"/>
    <w:rsid w:val="0047639C"/>
    <w:rsid w:val="004765F9"/>
    <w:rsid w:val="00476F1E"/>
    <w:rsid w:val="00476F4D"/>
    <w:rsid w:val="00480B2B"/>
    <w:rsid w:val="00480C65"/>
    <w:rsid w:val="00481076"/>
    <w:rsid w:val="004819CA"/>
    <w:rsid w:val="00484347"/>
    <w:rsid w:val="0048441E"/>
    <w:rsid w:val="0048479A"/>
    <w:rsid w:val="00484C57"/>
    <w:rsid w:val="00484F0D"/>
    <w:rsid w:val="00485875"/>
    <w:rsid w:val="00485CF4"/>
    <w:rsid w:val="00485E71"/>
    <w:rsid w:val="00487F5B"/>
    <w:rsid w:val="0049033B"/>
    <w:rsid w:val="00490823"/>
    <w:rsid w:val="00490988"/>
    <w:rsid w:val="00490B62"/>
    <w:rsid w:val="00490CA3"/>
    <w:rsid w:val="00491535"/>
    <w:rsid w:val="00491536"/>
    <w:rsid w:val="00491864"/>
    <w:rsid w:val="00491A8C"/>
    <w:rsid w:val="00492091"/>
    <w:rsid w:val="004926DD"/>
    <w:rsid w:val="00492AE2"/>
    <w:rsid w:val="00493731"/>
    <w:rsid w:val="00493894"/>
    <w:rsid w:val="00493953"/>
    <w:rsid w:val="0049526D"/>
    <w:rsid w:val="004959F6"/>
    <w:rsid w:val="00496578"/>
    <w:rsid w:val="004965EB"/>
    <w:rsid w:val="004966B3"/>
    <w:rsid w:val="00496CA0"/>
    <w:rsid w:val="00496EBD"/>
    <w:rsid w:val="004976BB"/>
    <w:rsid w:val="00497B63"/>
    <w:rsid w:val="00497B7C"/>
    <w:rsid w:val="004A0371"/>
    <w:rsid w:val="004A09C0"/>
    <w:rsid w:val="004A12A4"/>
    <w:rsid w:val="004A2055"/>
    <w:rsid w:val="004A29C3"/>
    <w:rsid w:val="004A2B0B"/>
    <w:rsid w:val="004A3B3C"/>
    <w:rsid w:val="004A3E12"/>
    <w:rsid w:val="004A5673"/>
    <w:rsid w:val="004A5BA4"/>
    <w:rsid w:val="004A5DF9"/>
    <w:rsid w:val="004A6304"/>
    <w:rsid w:val="004A78B5"/>
    <w:rsid w:val="004B0089"/>
    <w:rsid w:val="004B00A1"/>
    <w:rsid w:val="004B0359"/>
    <w:rsid w:val="004B0A55"/>
    <w:rsid w:val="004B1385"/>
    <w:rsid w:val="004B1E82"/>
    <w:rsid w:val="004B20FB"/>
    <w:rsid w:val="004B2121"/>
    <w:rsid w:val="004B2275"/>
    <w:rsid w:val="004B24AE"/>
    <w:rsid w:val="004B2C01"/>
    <w:rsid w:val="004B44B8"/>
    <w:rsid w:val="004B5042"/>
    <w:rsid w:val="004B53DB"/>
    <w:rsid w:val="004B5690"/>
    <w:rsid w:val="004B5C92"/>
    <w:rsid w:val="004B61F7"/>
    <w:rsid w:val="004B6FA9"/>
    <w:rsid w:val="004C0286"/>
    <w:rsid w:val="004C04D2"/>
    <w:rsid w:val="004C1586"/>
    <w:rsid w:val="004C2636"/>
    <w:rsid w:val="004C2A60"/>
    <w:rsid w:val="004C3AB0"/>
    <w:rsid w:val="004C42B3"/>
    <w:rsid w:val="004C4387"/>
    <w:rsid w:val="004C4889"/>
    <w:rsid w:val="004C4AB7"/>
    <w:rsid w:val="004C4C49"/>
    <w:rsid w:val="004C51F7"/>
    <w:rsid w:val="004C5426"/>
    <w:rsid w:val="004C55E3"/>
    <w:rsid w:val="004C5721"/>
    <w:rsid w:val="004C5CF9"/>
    <w:rsid w:val="004C6579"/>
    <w:rsid w:val="004C6E2A"/>
    <w:rsid w:val="004C74FD"/>
    <w:rsid w:val="004C7568"/>
    <w:rsid w:val="004C7BD4"/>
    <w:rsid w:val="004D02C7"/>
    <w:rsid w:val="004D0C70"/>
    <w:rsid w:val="004D1692"/>
    <w:rsid w:val="004D27BA"/>
    <w:rsid w:val="004D320F"/>
    <w:rsid w:val="004D33A7"/>
    <w:rsid w:val="004D4077"/>
    <w:rsid w:val="004D4208"/>
    <w:rsid w:val="004D6EB2"/>
    <w:rsid w:val="004D7514"/>
    <w:rsid w:val="004D756B"/>
    <w:rsid w:val="004E1192"/>
    <w:rsid w:val="004E1669"/>
    <w:rsid w:val="004E1BFC"/>
    <w:rsid w:val="004E2179"/>
    <w:rsid w:val="004E349D"/>
    <w:rsid w:val="004E42DD"/>
    <w:rsid w:val="004E4533"/>
    <w:rsid w:val="004E5310"/>
    <w:rsid w:val="004E5A96"/>
    <w:rsid w:val="004E6425"/>
    <w:rsid w:val="004F01C1"/>
    <w:rsid w:val="004F08A9"/>
    <w:rsid w:val="004F1360"/>
    <w:rsid w:val="004F1626"/>
    <w:rsid w:val="004F1846"/>
    <w:rsid w:val="004F253F"/>
    <w:rsid w:val="004F2909"/>
    <w:rsid w:val="004F48E5"/>
    <w:rsid w:val="004F4B2B"/>
    <w:rsid w:val="004F638E"/>
    <w:rsid w:val="004F6536"/>
    <w:rsid w:val="004F714A"/>
    <w:rsid w:val="004F7987"/>
    <w:rsid w:val="004F7DCE"/>
    <w:rsid w:val="005001DE"/>
    <w:rsid w:val="00500882"/>
    <w:rsid w:val="00500DF6"/>
    <w:rsid w:val="00501593"/>
    <w:rsid w:val="00501701"/>
    <w:rsid w:val="00502719"/>
    <w:rsid w:val="0050271E"/>
    <w:rsid w:val="005031AD"/>
    <w:rsid w:val="00503750"/>
    <w:rsid w:val="00504698"/>
    <w:rsid w:val="005052C8"/>
    <w:rsid w:val="00505B5E"/>
    <w:rsid w:val="0050631C"/>
    <w:rsid w:val="00506B60"/>
    <w:rsid w:val="00506FFD"/>
    <w:rsid w:val="00507723"/>
    <w:rsid w:val="0051131F"/>
    <w:rsid w:val="005116B9"/>
    <w:rsid w:val="00511B7F"/>
    <w:rsid w:val="005129A4"/>
    <w:rsid w:val="00512DE7"/>
    <w:rsid w:val="00513528"/>
    <w:rsid w:val="00513AD0"/>
    <w:rsid w:val="0051407E"/>
    <w:rsid w:val="005148B2"/>
    <w:rsid w:val="00516148"/>
    <w:rsid w:val="0051659D"/>
    <w:rsid w:val="00516E49"/>
    <w:rsid w:val="0051727F"/>
    <w:rsid w:val="005177CA"/>
    <w:rsid w:val="00517B31"/>
    <w:rsid w:val="00520657"/>
    <w:rsid w:val="00521090"/>
    <w:rsid w:val="005223DB"/>
    <w:rsid w:val="00522913"/>
    <w:rsid w:val="00522A4E"/>
    <w:rsid w:val="00522F33"/>
    <w:rsid w:val="00524252"/>
    <w:rsid w:val="00524335"/>
    <w:rsid w:val="00524C39"/>
    <w:rsid w:val="00525396"/>
    <w:rsid w:val="005265F1"/>
    <w:rsid w:val="00526B70"/>
    <w:rsid w:val="00526D5B"/>
    <w:rsid w:val="00526DB6"/>
    <w:rsid w:val="00526E1D"/>
    <w:rsid w:val="005276A1"/>
    <w:rsid w:val="00527B92"/>
    <w:rsid w:val="00527B98"/>
    <w:rsid w:val="005305F0"/>
    <w:rsid w:val="0053098A"/>
    <w:rsid w:val="00530AE7"/>
    <w:rsid w:val="00531165"/>
    <w:rsid w:val="005313B0"/>
    <w:rsid w:val="00531DB3"/>
    <w:rsid w:val="00531E51"/>
    <w:rsid w:val="00532629"/>
    <w:rsid w:val="005334CC"/>
    <w:rsid w:val="005336FE"/>
    <w:rsid w:val="00533AAF"/>
    <w:rsid w:val="005345F1"/>
    <w:rsid w:val="005346FA"/>
    <w:rsid w:val="00534F18"/>
    <w:rsid w:val="005365F1"/>
    <w:rsid w:val="00536F87"/>
    <w:rsid w:val="0053761A"/>
    <w:rsid w:val="00537ED4"/>
    <w:rsid w:val="00540574"/>
    <w:rsid w:val="00540A3F"/>
    <w:rsid w:val="005413B4"/>
    <w:rsid w:val="005413C9"/>
    <w:rsid w:val="00541597"/>
    <w:rsid w:val="00542702"/>
    <w:rsid w:val="005428E9"/>
    <w:rsid w:val="00542EDD"/>
    <w:rsid w:val="00542F4A"/>
    <w:rsid w:val="00543751"/>
    <w:rsid w:val="005438C4"/>
    <w:rsid w:val="00543BB6"/>
    <w:rsid w:val="00543E7E"/>
    <w:rsid w:val="00544029"/>
    <w:rsid w:val="00544498"/>
    <w:rsid w:val="005444FE"/>
    <w:rsid w:val="005449A2"/>
    <w:rsid w:val="00544AC4"/>
    <w:rsid w:val="00544F19"/>
    <w:rsid w:val="00545297"/>
    <w:rsid w:val="0054529D"/>
    <w:rsid w:val="0054585A"/>
    <w:rsid w:val="005459C9"/>
    <w:rsid w:val="00545AC2"/>
    <w:rsid w:val="00545C38"/>
    <w:rsid w:val="00545CCA"/>
    <w:rsid w:val="00546776"/>
    <w:rsid w:val="00546E3F"/>
    <w:rsid w:val="00547151"/>
    <w:rsid w:val="00547B3B"/>
    <w:rsid w:val="00547BDC"/>
    <w:rsid w:val="0055068D"/>
    <w:rsid w:val="005507BD"/>
    <w:rsid w:val="00550B60"/>
    <w:rsid w:val="005518EF"/>
    <w:rsid w:val="00551C59"/>
    <w:rsid w:val="00552995"/>
    <w:rsid w:val="0055392E"/>
    <w:rsid w:val="00553976"/>
    <w:rsid w:val="00553A56"/>
    <w:rsid w:val="00553FA6"/>
    <w:rsid w:val="005541BC"/>
    <w:rsid w:val="00554348"/>
    <w:rsid w:val="005543F3"/>
    <w:rsid w:val="0055498F"/>
    <w:rsid w:val="00554A7B"/>
    <w:rsid w:val="00554E87"/>
    <w:rsid w:val="00555A86"/>
    <w:rsid w:val="00556038"/>
    <w:rsid w:val="005562C2"/>
    <w:rsid w:val="005563B2"/>
    <w:rsid w:val="00556C04"/>
    <w:rsid w:val="00557090"/>
    <w:rsid w:val="005571C4"/>
    <w:rsid w:val="0055726B"/>
    <w:rsid w:val="00557326"/>
    <w:rsid w:val="00557BB1"/>
    <w:rsid w:val="00560773"/>
    <w:rsid w:val="00560D93"/>
    <w:rsid w:val="00561CDD"/>
    <w:rsid w:val="00561DDE"/>
    <w:rsid w:val="00562063"/>
    <w:rsid w:val="0056290A"/>
    <w:rsid w:val="00562F5F"/>
    <w:rsid w:val="00563B42"/>
    <w:rsid w:val="0056538C"/>
    <w:rsid w:val="005653EB"/>
    <w:rsid w:val="0056554E"/>
    <w:rsid w:val="00565B8C"/>
    <w:rsid w:val="00565FEB"/>
    <w:rsid w:val="00566C11"/>
    <w:rsid w:val="0056771A"/>
    <w:rsid w:val="00567C28"/>
    <w:rsid w:val="005708BB"/>
    <w:rsid w:val="005710C8"/>
    <w:rsid w:val="00571CC7"/>
    <w:rsid w:val="00571CDE"/>
    <w:rsid w:val="00572305"/>
    <w:rsid w:val="0057272F"/>
    <w:rsid w:val="00572750"/>
    <w:rsid w:val="0057512D"/>
    <w:rsid w:val="0057527A"/>
    <w:rsid w:val="00575A65"/>
    <w:rsid w:val="00576304"/>
    <w:rsid w:val="005772EF"/>
    <w:rsid w:val="00577336"/>
    <w:rsid w:val="00580A07"/>
    <w:rsid w:val="00581496"/>
    <w:rsid w:val="005825A7"/>
    <w:rsid w:val="00582640"/>
    <w:rsid w:val="00582BE8"/>
    <w:rsid w:val="0058410D"/>
    <w:rsid w:val="0058447C"/>
    <w:rsid w:val="00584F51"/>
    <w:rsid w:val="00585296"/>
    <w:rsid w:val="00585CB8"/>
    <w:rsid w:val="00585CC7"/>
    <w:rsid w:val="005860F6"/>
    <w:rsid w:val="00586EC2"/>
    <w:rsid w:val="005872A3"/>
    <w:rsid w:val="00587483"/>
    <w:rsid w:val="00587EF4"/>
    <w:rsid w:val="00590BE7"/>
    <w:rsid w:val="00591941"/>
    <w:rsid w:val="00591D10"/>
    <w:rsid w:val="0059244A"/>
    <w:rsid w:val="00592924"/>
    <w:rsid w:val="00592BEF"/>
    <w:rsid w:val="00593B63"/>
    <w:rsid w:val="00593B76"/>
    <w:rsid w:val="0059405A"/>
    <w:rsid w:val="005940FF"/>
    <w:rsid w:val="00594B54"/>
    <w:rsid w:val="00594DF4"/>
    <w:rsid w:val="00594E30"/>
    <w:rsid w:val="00594E5D"/>
    <w:rsid w:val="00594F8E"/>
    <w:rsid w:val="005954A2"/>
    <w:rsid w:val="005958A0"/>
    <w:rsid w:val="00595A8B"/>
    <w:rsid w:val="00595CBC"/>
    <w:rsid w:val="00595E46"/>
    <w:rsid w:val="00595E88"/>
    <w:rsid w:val="00596036"/>
    <w:rsid w:val="00596D3C"/>
    <w:rsid w:val="00596E72"/>
    <w:rsid w:val="00596EE7"/>
    <w:rsid w:val="00596F08"/>
    <w:rsid w:val="00597491"/>
    <w:rsid w:val="00597B51"/>
    <w:rsid w:val="005A00BB"/>
    <w:rsid w:val="005A02C9"/>
    <w:rsid w:val="005A0648"/>
    <w:rsid w:val="005A24B6"/>
    <w:rsid w:val="005A25B9"/>
    <w:rsid w:val="005A289B"/>
    <w:rsid w:val="005A2B68"/>
    <w:rsid w:val="005A2C48"/>
    <w:rsid w:val="005A2CA3"/>
    <w:rsid w:val="005A3885"/>
    <w:rsid w:val="005A3B00"/>
    <w:rsid w:val="005A3DE7"/>
    <w:rsid w:val="005A405D"/>
    <w:rsid w:val="005A40D4"/>
    <w:rsid w:val="005A4463"/>
    <w:rsid w:val="005A4693"/>
    <w:rsid w:val="005A50BE"/>
    <w:rsid w:val="005A5279"/>
    <w:rsid w:val="005A5670"/>
    <w:rsid w:val="005A587C"/>
    <w:rsid w:val="005A5F03"/>
    <w:rsid w:val="005A61CB"/>
    <w:rsid w:val="005A6258"/>
    <w:rsid w:val="005A6617"/>
    <w:rsid w:val="005A6A0A"/>
    <w:rsid w:val="005A7866"/>
    <w:rsid w:val="005B0757"/>
    <w:rsid w:val="005B1CF7"/>
    <w:rsid w:val="005B27FF"/>
    <w:rsid w:val="005B28B6"/>
    <w:rsid w:val="005B2DC5"/>
    <w:rsid w:val="005B2E7C"/>
    <w:rsid w:val="005B330C"/>
    <w:rsid w:val="005B3A8F"/>
    <w:rsid w:val="005B3B59"/>
    <w:rsid w:val="005B418E"/>
    <w:rsid w:val="005B4522"/>
    <w:rsid w:val="005B5BAA"/>
    <w:rsid w:val="005B63F7"/>
    <w:rsid w:val="005B6E33"/>
    <w:rsid w:val="005B6E78"/>
    <w:rsid w:val="005C0C51"/>
    <w:rsid w:val="005C0F06"/>
    <w:rsid w:val="005C117F"/>
    <w:rsid w:val="005C1A78"/>
    <w:rsid w:val="005C1D9D"/>
    <w:rsid w:val="005C45BA"/>
    <w:rsid w:val="005C4618"/>
    <w:rsid w:val="005C49B2"/>
    <w:rsid w:val="005C6155"/>
    <w:rsid w:val="005C6524"/>
    <w:rsid w:val="005C67E1"/>
    <w:rsid w:val="005C68BB"/>
    <w:rsid w:val="005C6B39"/>
    <w:rsid w:val="005C6DBD"/>
    <w:rsid w:val="005C714A"/>
    <w:rsid w:val="005C7EC3"/>
    <w:rsid w:val="005D03CD"/>
    <w:rsid w:val="005D03F9"/>
    <w:rsid w:val="005D08CF"/>
    <w:rsid w:val="005D107D"/>
    <w:rsid w:val="005D1262"/>
    <w:rsid w:val="005D158A"/>
    <w:rsid w:val="005D1941"/>
    <w:rsid w:val="005D1A0A"/>
    <w:rsid w:val="005D217E"/>
    <w:rsid w:val="005D26D1"/>
    <w:rsid w:val="005D2ABE"/>
    <w:rsid w:val="005D33E2"/>
    <w:rsid w:val="005D37F9"/>
    <w:rsid w:val="005D420A"/>
    <w:rsid w:val="005D4235"/>
    <w:rsid w:val="005D5143"/>
    <w:rsid w:val="005D6429"/>
    <w:rsid w:val="005D6546"/>
    <w:rsid w:val="005E065D"/>
    <w:rsid w:val="005E099D"/>
    <w:rsid w:val="005E1140"/>
    <w:rsid w:val="005E1411"/>
    <w:rsid w:val="005E22C1"/>
    <w:rsid w:val="005E22DD"/>
    <w:rsid w:val="005E2AE5"/>
    <w:rsid w:val="005E2B78"/>
    <w:rsid w:val="005E377E"/>
    <w:rsid w:val="005E4BA3"/>
    <w:rsid w:val="005E50D8"/>
    <w:rsid w:val="005E6306"/>
    <w:rsid w:val="005E68BE"/>
    <w:rsid w:val="005E6E1B"/>
    <w:rsid w:val="005E71BC"/>
    <w:rsid w:val="005E7F9F"/>
    <w:rsid w:val="005F0D82"/>
    <w:rsid w:val="005F16C3"/>
    <w:rsid w:val="005F1C3C"/>
    <w:rsid w:val="005F26D0"/>
    <w:rsid w:val="005F2C17"/>
    <w:rsid w:val="005F2E57"/>
    <w:rsid w:val="005F352F"/>
    <w:rsid w:val="005F3B23"/>
    <w:rsid w:val="005F4094"/>
    <w:rsid w:val="005F4A4B"/>
    <w:rsid w:val="005F4DA2"/>
    <w:rsid w:val="005F4F21"/>
    <w:rsid w:val="005F561B"/>
    <w:rsid w:val="005F5703"/>
    <w:rsid w:val="005F5A18"/>
    <w:rsid w:val="005F6696"/>
    <w:rsid w:val="005F7555"/>
    <w:rsid w:val="005F760A"/>
    <w:rsid w:val="005F7656"/>
    <w:rsid w:val="005F7B69"/>
    <w:rsid w:val="005F7C41"/>
    <w:rsid w:val="006002C8"/>
    <w:rsid w:val="0060051E"/>
    <w:rsid w:val="00600A16"/>
    <w:rsid w:val="00601AAA"/>
    <w:rsid w:val="00601AAD"/>
    <w:rsid w:val="00601EDD"/>
    <w:rsid w:val="0060204B"/>
    <w:rsid w:val="0060206B"/>
    <w:rsid w:val="006025A6"/>
    <w:rsid w:val="0060425B"/>
    <w:rsid w:val="00604667"/>
    <w:rsid w:val="006046FE"/>
    <w:rsid w:val="00605727"/>
    <w:rsid w:val="00605868"/>
    <w:rsid w:val="006058CF"/>
    <w:rsid w:val="006067DE"/>
    <w:rsid w:val="0061174C"/>
    <w:rsid w:val="0061240D"/>
    <w:rsid w:val="006131A0"/>
    <w:rsid w:val="00613F5A"/>
    <w:rsid w:val="00614234"/>
    <w:rsid w:val="006145A9"/>
    <w:rsid w:val="00614C6C"/>
    <w:rsid w:val="00614D75"/>
    <w:rsid w:val="006154F1"/>
    <w:rsid w:val="0061593A"/>
    <w:rsid w:val="00615A52"/>
    <w:rsid w:val="00615DF3"/>
    <w:rsid w:val="006169AE"/>
    <w:rsid w:val="006172B7"/>
    <w:rsid w:val="00617AB4"/>
    <w:rsid w:val="0062043F"/>
    <w:rsid w:val="0062095B"/>
    <w:rsid w:val="00621247"/>
    <w:rsid w:val="00621855"/>
    <w:rsid w:val="00621B4F"/>
    <w:rsid w:val="00621E12"/>
    <w:rsid w:val="006224C2"/>
    <w:rsid w:val="00622E48"/>
    <w:rsid w:val="00622EDE"/>
    <w:rsid w:val="0062395D"/>
    <w:rsid w:val="00624467"/>
    <w:rsid w:val="006245DC"/>
    <w:rsid w:val="00624AE2"/>
    <w:rsid w:val="00624DC4"/>
    <w:rsid w:val="00624DE7"/>
    <w:rsid w:val="006250F5"/>
    <w:rsid w:val="00625D96"/>
    <w:rsid w:val="00625EF4"/>
    <w:rsid w:val="006260E3"/>
    <w:rsid w:val="00626C7E"/>
    <w:rsid w:val="00627C68"/>
    <w:rsid w:val="006302A5"/>
    <w:rsid w:val="0063050C"/>
    <w:rsid w:val="00630582"/>
    <w:rsid w:val="006305D8"/>
    <w:rsid w:val="006306FB"/>
    <w:rsid w:val="00631283"/>
    <w:rsid w:val="00631D27"/>
    <w:rsid w:val="00632175"/>
    <w:rsid w:val="006323ED"/>
    <w:rsid w:val="00632464"/>
    <w:rsid w:val="006329CC"/>
    <w:rsid w:val="00632A2D"/>
    <w:rsid w:val="00632BD5"/>
    <w:rsid w:val="00632C27"/>
    <w:rsid w:val="006338F7"/>
    <w:rsid w:val="006346A5"/>
    <w:rsid w:val="00634E5A"/>
    <w:rsid w:val="0063535F"/>
    <w:rsid w:val="00635919"/>
    <w:rsid w:val="00635A9B"/>
    <w:rsid w:val="00635EB9"/>
    <w:rsid w:val="00636A34"/>
    <w:rsid w:val="00636DA7"/>
    <w:rsid w:val="00636FF1"/>
    <w:rsid w:val="00640431"/>
    <w:rsid w:val="00641221"/>
    <w:rsid w:val="00641627"/>
    <w:rsid w:val="00641A16"/>
    <w:rsid w:val="0064354D"/>
    <w:rsid w:val="0064394B"/>
    <w:rsid w:val="00643A7C"/>
    <w:rsid w:val="00643B7E"/>
    <w:rsid w:val="00643E8F"/>
    <w:rsid w:val="006444DD"/>
    <w:rsid w:val="00644C96"/>
    <w:rsid w:val="006453C1"/>
    <w:rsid w:val="0064685B"/>
    <w:rsid w:val="00647189"/>
    <w:rsid w:val="00647C39"/>
    <w:rsid w:val="006505DC"/>
    <w:rsid w:val="00650AB8"/>
    <w:rsid w:val="00650D6C"/>
    <w:rsid w:val="006522E6"/>
    <w:rsid w:val="006526A4"/>
    <w:rsid w:val="00652CB4"/>
    <w:rsid w:val="00654C57"/>
    <w:rsid w:val="0065507C"/>
    <w:rsid w:val="0065541B"/>
    <w:rsid w:val="00656363"/>
    <w:rsid w:val="006564E6"/>
    <w:rsid w:val="006572AA"/>
    <w:rsid w:val="006572B1"/>
    <w:rsid w:val="0066000B"/>
    <w:rsid w:val="00660AB1"/>
    <w:rsid w:val="00660DA6"/>
    <w:rsid w:val="006613C8"/>
    <w:rsid w:val="00661817"/>
    <w:rsid w:val="00661ABD"/>
    <w:rsid w:val="00662A3A"/>
    <w:rsid w:val="00662AE6"/>
    <w:rsid w:val="00662C08"/>
    <w:rsid w:val="00663631"/>
    <w:rsid w:val="00663840"/>
    <w:rsid w:val="00663C80"/>
    <w:rsid w:val="00664B5B"/>
    <w:rsid w:val="00664BE6"/>
    <w:rsid w:val="00664E3D"/>
    <w:rsid w:val="006650E0"/>
    <w:rsid w:val="00665142"/>
    <w:rsid w:val="006662A0"/>
    <w:rsid w:val="0066750B"/>
    <w:rsid w:val="0067161E"/>
    <w:rsid w:val="006716E3"/>
    <w:rsid w:val="00671D3F"/>
    <w:rsid w:val="00671F13"/>
    <w:rsid w:val="00673BC2"/>
    <w:rsid w:val="006742C5"/>
    <w:rsid w:val="00674745"/>
    <w:rsid w:val="00674827"/>
    <w:rsid w:val="00674F71"/>
    <w:rsid w:val="00674FA4"/>
    <w:rsid w:val="006755CB"/>
    <w:rsid w:val="00677320"/>
    <w:rsid w:val="006779EE"/>
    <w:rsid w:val="00677B03"/>
    <w:rsid w:val="00680064"/>
    <w:rsid w:val="00680570"/>
    <w:rsid w:val="00680B57"/>
    <w:rsid w:val="00681BFD"/>
    <w:rsid w:val="00682072"/>
    <w:rsid w:val="006825E1"/>
    <w:rsid w:val="00682FAB"/>
    <w:rsid w:val="006830AA"/>
    <w:rsid w:val="0068357D"/>
    <w:rsid w:val="006847C2"/>
    <w:rsid w:val="00684B92"/>
    <w:rsid w:val="00685674"/>
    <w:rsid w:val="00685BBC"/>
    <w:rsid w:val="00685E8D"/>
    <w:rsid w:val="00685FAE"/>
    <w:rsid w:val="006863F7"/>
    <w:rsid w:val="006865F6"/>
    <w:rsid w:val="006868E6"/>
    <w:rsid w:val="0068720F"/>
    <w:rsid w:val="00687225"/>
    <w:rsid w:val="006872AE"/>
    <w:rsid w:val="006876E5"/>
    <w:rsid w:val="006879D6"/>
    <w:rsid w:val="0069010D"/>
    <w:rsid w:val="00690491"/>
    <w:rsid w:val="006912F6"/>
    <w:rsid w:val="006914B9"/>
    <w:rsid w:val="0069172A"/>
    <w:rsid w:val="006917E4"/>
    <w:rsid w:val="00692215"/>
    <w:rsid w:val="00692CD6"/>
    <w:rsid w:val="006932F8"/>
    <w:rsid w:val="006937D0"/>
    <w:rsid w:val="00693969"/>
    <w:rsid w:val="00693CBA"/>
    <w:rsid w:val="0069423A"/>
    <w:rsid w:val="006943FA"/>
    <w:rsid w:val="0069442C"/>
    <w:rsid w:val="00695AA7"/>
    <w:rsid w:val="00695E4D"/>
    <w:rsid w:val="006968C5"/>
    <w:rsid w:val="00696E7C"/>
    <w:rsid w:val="00697FCA"/>
    <w:rsid w:val="006A09EC"/>
    <w:rsid w:val="006A0F14"/>
    <w:rsid w:val="006A1925"/>
    <w:rsid w:val="006A2036"/>
    <w:rsid w:val="006A21A7"/>
    <w:rsid w:val="006A2BC0"/>
    <w:rsid w:val="006A2D11"/>
    <w:rsid w:val="006A2D99"/>
    <w:rsid w:val="006A38A6"/>
    <w:rsid w:val="006A487F"/>
    <w:rsid w:val="006A4A62"/>
    <w:rsid w:val="006A5594"/>
    <w:rsid w:val="006A5769"/>
    <w:rsid w:val="006A5F0A"/>
    <w:rsid w:val="006A6801"/>
    <w:rsid w:val="006A6A3B"/>
    <w:rsid w:val="006A7318"/>
    <w:rsid w:val="006A7FAB"/>
    <w:rsid w:val="006B029E"/>
    <w:rsid w:val="006B049E"/>
    <w:rsid w:val="006B0D43"/>
    <w:rsid w:val="006B1245"/>
    <w:rsid w:val="006B190E"/>
    <w:rsid w:val="006B1999"/>
    <w:rsid w:val="006B1A5B"/>
    <w:rsid w:val="006B2097"/>
    <w:rsid w:val="006B242F"/>
    <w:rsid w:val="006B3243"/>
    <w:rsid w:val="006B3BF9"/>
    <w:rsid w:val="006B4274"/>
    <w:rsid w:val="006B43C0"/>
    <w:rsid w:val="006B4858"/>
    <w:rsid w:val="006B5242"/>
    <w:rsid w:val="006B5288"/>
    <w:rsid w:val="006B5F8C"/>
    <w:rsid w:val="006B618D"/>
    <w:rsid w:val="006B6743"/>
    <w:rsid w:val="006B766B"/>
    <w:rsid w:val="006B7965"/>
    <w:rsid w:val="006C0D19"/>
    <w:rsid w:val="006C15CA"/>
    <w:rsid w:val="006C18D5"/>
    <w:rsid w:val="006C1FAF"/>
    <w:rsid w:val="006C2572"/>
    <w:rsid w:val="006C3FE9"/>
    <w:rsid w:val="006C551D"/>
    <w:rsid w:val="006C55D8"/>
    <w:rsid w:val="006C586B"/>
    <w:rsid w:val="006C5B0E"/>
    <w:rsid w:val="006C5F42"/>
    <w:rsid w:val="006C794A"/>
    <w:rsid w:val="006D0826"/>
    <w:rsid w:val="006D1033"/>
    <w:rsid w:val="006D1F68"/>
    <w:rsid w:val="006D24E3"/>
    <w:rsid w:val="006D24E8"/>
    <w:rsid w:val="006D2C8E"/>
    <w:rsid w:val="006D2D0F"/>
    <w:rsid w:val="006D3574"/>
    <w:rsid w:val="006D3ECD"/>
    <w:rsid w:val="006D40A1"/>
    <w:rsid w:val="006D40BB"/>
    <w:rsid w:val="006D4CC6"/>
    <w:rsid w:val="006D5291"/>
    <w:rsid w:val="006D56A0"/>
    <w:rsid w:val="006D56D8"/>
    <w:rsid w:val="006D5906"/>
    <w:rsid w:val="006D61F7"/>
    <w:rsid w:val="006D7F84"/>
    <w:rsid w:val="006E0505"/>
    <w:rsid w:val="006E09E3"/>
    <w:rsid w:val="006E1A19"/>
    <w:rsid w:val="006E24A4"/>
    <w:rsid w:val="006E2793"/>
    <w:rsid w:val="006E29FD"/>
    <w:rsid w:val="006E2D58"/>
    <w:rsid w:val="006E2EA1"/>
    <w:rsid w:val="006E38FC"/>
    <w:rsid w:val="006E4380"/>
    <w:rsid w:val="006E4856"/>
    <w:rsid w:val="006E4F7E"/>
    <w:rsid w:val="006E5675"/>
    <w:rsid w:val="006E59A9"/>
    <w:rsid w:val="006E5E2B"/>
    <w:rsid w:val="006E6425"/>
    <w:rsid w:val="006E6773"/>
    <w:rsid w:val="006F0761"/>
    <w:rsid w:val="006F0EE2"/>
    <w:rsid w:val="006F1707"/>
    <w:rsid w:val="006F1CAE"/>
    <w:rsid w:val="006F22B5"/>
    <w:rsid w:val="006F2A15"/>
    <w:rsid w:val="006F2A9E"/>
    <w:rsid w:val="006F2F4F"/>
    <w:rsid w:val="006F3735"/>
    <w:rsid w:val="006F3CFD"/>
    <w:rsid w:val="006F41EA"/>
    <w:rsid w:val="006F4605"/>
    <w:rsid w:val="006F4AE3"/>
    <w:rsid w:val="006F4E55"/>
    <w:rsid w:val="006F57A4"/>
    <w:rsid w:val="006F586D"/>
    <w:rsid w:val="006F58FD"/>
    <w:rsid w:val="006F597C"/>
    <w:rsid w:val="006F5DF5"/>
    <w:rsid w:val="006F6010"/>
    <w:rsid w:val="006F6970"/>
    <w:rsid w:val="006F703B"/>
    <w:rsid w:val="006F7056"/>
    <w:rsid w:val="006F72F4"/>
    <w:rsid w:val="006F7652"/>
    <w:rsid w:val="006F7715"/>
    <w:rsid w:val="006F7DDB"/>
    <w:rsid w:val="006F7DDC"/>
    <w:rsid w:val="007000AF"/>
    <w:rsid w:val="00700334"/>
    <w:rsid w:val="00700ACE"/>
    <w:rsid w:val="007012BC"/>
    <w:rsid w:val="00701B33"/>
    <w:rsid w:val="00702008"/>
    <w:rsid w:val="0070255F"/>
    <w:rsid w:val="007028E3"/>
    <w:rsid w:val="00703CBE"/>
    <w:rsid w:val="00703DEF"/>
    <w:rsid w:val="00703F45"/>
    <w:rsid w:val="00704976"/>
    <w:rsid w:val="00704AB0"/>
    <w:rsid w:val="00705605"/>
    <w:rsid w:val="00705CEC"/>
    <w:rsid w:val="00705DE7"/>
    <w:rsid w:val="00706867"/>
    <w:rsid w:val="007068A3"/>
    <w:rsid w:val="00706B81"/>
    <w:rsid w:val="00707156"/>
    <w:rsid w:val="007072BA"/>
    <w:rsid w:val="00707A8F"/>
    <w:rsid w:val="00710101"/>
    <w:rsid w:val="00710D16"/>
    <w:rsid w:val="00710FC7"/>
    <w:rsid w:val="007117C5"/>
    <w:rsid w:val="00712CAB"/>
    <w:rsid w:val="007134BB"/>
    <w:rsid w:val="0071394D"/>
    <w:rsid w:val="0071489D"/>
    <w:rsid w:val="00714F96"/>
    <w:rsid w:val="00716305"/>
    <w:rsid w:val="007163E4"/>
    <w:rsid w:val="007168AA"/>
    <w:rsid w:val="007174D6"/>
    <w:rsid w:val="007200DD"/>
    <w:rsid w:val="00720293"/>
    <w:rsid w:val="0072039E"/>
    <w:rsid w:val="00721723"/>
    <w:rsid w:val="007221C2"/>
    <w:rsid w:val="007222D8"/>
    <w:rsid w:val="00722A5D"/>
    <w:rsid w:val="00722AEB"/>
    <w:rsid w:val="00723309"/>
    <w:rsid w:val="00723EDA"/>
    <w:rsid w:val="007242DB"/>
    <w:rsid w:val="007242FC"/>
    <w:rsid w:val="007248E2"/>
    <w:rsid w:val="00724996"/>
    <w:rsid w:val="00724AED"/>
    <w:rsid w:val="00724CDA"/>
    <w:rsid w:val="00724E86"/>
    <w:rsid w:val="00725A9A"/>
    <w:rsid w:val="007275F8"/>
    <w:rsid w:val="00727914"/>
    <w:rsid w:val="007279B7"/>
    <w:rsid w:val="00727BD3"/>
    <w:rsid w:val="00727E6D"/>
    <w:rsid w:val="00730321"/>
    <w:rsid w:val="00730C96"/>
    <w:rsid w:val="0073364F"/>
    <w:rsid w:val="007336FD"/>
    <w:rsid w:val="00734BA5"/>
    <w:rsid w:val="00734EB0"/>
    <w:rsid w:val="00734FED"/>
    <w:rsid w:val="0073514B"/>
    <w:rsid w:val="007359CE"/>
    <w:rsid w:val="00735A2E"/>
    <w:rsid w:val="007360D5"/>
    <w:rsid w:val="00737156"/>
    <w:rsid w:val="007372BD"/>
    <w:rsid w:val="00737348"/>
    <w:rsid w:val="00737C2D"/>
    <w:rsid w:val="00741290"/>
    <w:rsid w:val="00741B47"/>
    <w:rsid w:val="00743BD8"/>
    <w:rsid w:val="0074401D"/>
    <w:rsid w:val="007442F3"/>
    <w:rsid w:val="007444AE"/>
    <w:rsid w:val="00744E52"/>
    <w:rsid w:val="00744FEC"/>
    <w:rsid w:val="007457E2"/>
    <w:rsid w:val="00745B87"/>
    <w:rsid w:val="007461F4"/>
    <w:rsid w:val="00746359"/>
    <w:rsid w:val="00750679"/>
    <w:rsid w:val="007511D5"/>
    <w:rsid w:val="007512E8"/>
    <w:rsid w:val="007515E2"/>
    <w:rsid w:val="00751B34"/>
    <w:rsid w:val="00751D86"/>
    <w:rsid w:val="0075208D"/>
    <w:rsid w:val="00752661"/>
    <w:rsid w:val="00753156"/>
    <w:rsid w:val="0075368F"/>
    <w:rsid w:val="0075424B"/>
    <w:rsid w:val="00754926"/>
    <w:rsid w:val="007550E2"/>
    <w:rsid w:val="007554A7"/>
    <w:rsid w:val="00757404"/>
    <w:rsid w:val="007576A1"/>
    <w:rsid w:val="00757E93"/>
    <w:rsid w:val="00760838"/>
    <w:rsid w:val="0076087C"/>
    <w:rsid w:val="007609F7"/>
    <w:rsid w:val="00760AB2"/>
    <w:rsid w:val="00760B84"/>
    <w:rsid w:val="00761C2B"/>
    <w:rsid w:val="0076273E"/>
    <w:rsid w:val="00762C3E"/>
    <w:rsid w:val="00763262"/>
    <w:rsid w:val="00763834"/>
    <w:rsid w:val="00763C7A"/>
    <w:rsid w:val="00763F2A"/>
    <w:rsid w:val="007645FD"/>
    <w:rsid w:val="0076463A"/>
    <w:rsid w:val="00764F34"/>
    <w:rsid w:val="007652D3"/>
    <w:rsid w:val="007655F5"/>
    <w:rsid w:val="00766CDE"/>
    <w:rsid w:val="007678EA"/>
    <w:rsid w:val="00770717"/>
    <w:rsid w:val="0077190D"/>
    <w:rsid w:val="00771CD3"/>
    <w:rsid w:val="00772760"/>
    <w:rsid w:val="007728E5"/>
    <w:rsid w:val="00772FBE"/>
    <w:rsid w:val="00773763"/>
    <w:rsid w:val="00774812"/>
    <w:rsid w:val="00774A8E"/>
    <w:rsid w:val="00775171"/>
    <w:rsid w:val="00775489"/>
    <w:rsid w:val="0077571A"/>
    <w:rsid w:val="00775F30"/>
    <w:rsid w:val="0077677F"/>
    <w:rsid w:val="007771DC"/>
    <w:rsid w:val="00777899"/>
    <w:rsid w:val="00777FD1"/>
    <w:rsid w:val="00780C01"/>
    <w:rsid w:val="00780C1F"/>
    <w:rsid w:val="00780E25"/>
    <w:rsid w:val="00781504"/>
    <w:rsid w:val="0078198C"/>
    <w:rsid w:val="007822C6"/>
    <w:rsid w:val="007827E4"/>
    <w:rsid w:val="00783B9A"/>
    <w:rsid w:val="0078416B"/>
    <w:rsid w:val="00784C61"/>
    <w:rsid w:val="007850C2"/>
    <w:rsid w:val="00785107"/>
    <w:rsid w:val="00785867"/>
    <w:rsid w:val="007859C1"/>
    <w:rsid w:val="00785BFB"/>
    <w:rsid w:val="00785C12"/>
    <w:rsid w:val="00785CF4"/>
    <w:rsid w:val="00786505"/>
    <w:rsid w:val="00786D89"/>
    <w:rsid w:val="00786EC6"/>
    <w:rsid w:val="007870FB"/>
    <w:rsid w:val="0078790F"/>
    <w:rsid w:val="0079077D"/>
    <w:rsid w:val="007910D4"/>
    <w:rsid w:val="007912CB"/>
    <w:rsid w:val="007913F5"/>
    <w:rsid w:val="0079176C"/>
    <w:rsid w:val="007920AE"/>
    <w:rsid w:val="007923C2"/>
    <w:rsid w:val="00792808"/>
    <w:rsid w:val="00793134"/>
    <w:rsid w:val="007940B2"/>
    <w:rsid w:val="007941F9"/>
    <w:rsid w:val="0079436A"/>
    <w:rsid w:val="007947D6"/>
    <w:rsid w:val="00794BC3"/>
    <w:rsid w:val="00796DED"/>
    <w:rsid w:val="007970CC"/>
    <w:rsid w:val="00797409"/>
    <w:rsid w:val="00797701"/>
    <w:rsid w:val="007979A3"/>
    <w:rsid w:val="00797D87"/>
    <w:rsid w:val="007A04EB"/>
    <w:rsid w:val="007A081B"/>
    <w:rsid w:val="007A0B5F"/>
    <w:rsid w:val="007A0C7A"/>
    <w:rsid w:val="007A0FD6"/>
    <w:rsid w:val="007A104E"/>
    <w:rsid w:val="007A1124"/>
    <w:rsid w:val="007A1AF1"/>
    <w:rsid w:val="007A1B2C"/>
    <w:rsid w:val="007A2494"/>
    <w:rsid w:val="007A3C0B"/>
    <w:rsid w:val="007A3C75"/>
    <w:rsid w:val="007A3D1A"/>
    <w:rsid w:val="007A471E"/>
    <w:rsid w:val="007A51D9"/>
    <w:rsid w:val="007A5389"/>
    <w:rsid w:val="007A53AA"/>
    <w:rsid w:val="007A544D"/>
    <w:rsid w:val="007A5624"/>
    <w:rsid w:val="007A5F06"/>
    <w:rsid w:val="007A6257"/>
    <w:rsid w:val="007A64FF"/>
    <w:rsid w:val="007A695D"/>
    <w:rsid w:val="007A7056"/>
    <w:rsid w:val="007A7142"/>
    <w:rsid w:val="007A7844"/>
    <w:rsid w:val="007A7A7A"/>
    <w:rsid w:val="007B01A4"/>
    <w:rsid w:val="007B09D3"/>
    <w:rsid w:val="007B1CF5"/>
    <w:rsid w:val="007B1D5A"/>
    <w:rsid w:val="007B23C6"/>
    <w:rsid w:val="007B5BF3"/>
    <w:rsid w:val="007B5D2D"/>
    <w:rsid w:val="007B6629"/>
    <w:rsid w:val="007B6C6C"/>
    <w:rsid w:val="007B70F1"/>
    <w:rsid w:val="007B75D4"/>
    <w:rsid w:val="007B78FA"/>
    <w:rsid w:val="007C05F9"/>
    <w:rsid w:val="007C1123"/>
    <w:rsid w:val="007C1687"/>
    <w:rsid w:val="007C1911"/>
    <w:rsid w:val="007C21BF"/>
    <w:rsid w:val="007C2899"/>
    <w:rsid w:val="007C29B9"/>
    <w:rsid w:val="007C31CE"/>
    <w:rsid w:val="007C3627"/>
    <w:rsid w:val="007C3CC1"/>
    <w:rsid w:val="007C43A9"/>
    <w:rsid w:val="007C4FB1"/>
    <w:rsid w:val="007C6E67"/>
    <w:rsid w:val="007C7126"/>
    <w:rsid w:val="007C7333"/>
    <w:rsid w:val="007C7CCA"/>
    <w:rsid w:val="007D029D"/>
    <w:rsid w:val="007D1077"/>
    <w:rsid w:val="007D3C2A"/>
    <w:rsid w:val="007D3D01"/>
    <w:rsid w:val="007D3D4B"/>
    <w:rsid w:val="007D553C"/>
    <w:rsid w:val="007D5575"/>
    <w:rsid w:val="007D5612"/>
    <w:rsid w:val="007D5855"/>
    <w:rsid w:val="007E082D"/>
    <w:rsid w:val="007E08A5"/>
    <w:rsid w:val="007E1465"/>
    <w:rsid w:val="007E17E8"/>
    <w:rsid w:val="007E2808"/>
    <w:rsid w:val="007E2B44"/>
    <w:rsid w:val="007E302F"/>
    <w:rsid w:val="007E31CA"/>
    <w:rsid w:val="007E3AEE"/>
    <w:rsid w:val="007E3F96"/>
    <w:rsid w:val="007E4470"/>
    <w:rsid w:val="007E4C1D"/>
    <w:rsid w:val="007E4DEF"/>
    <w:rsid w:val="007E53D7"/>
    <w:rsid w:val="007E5427"/>
    <w:rsid w:val="007E5546"/>
    <w:rsid w:val="007E55B7"/>
    <w:rsid w:val="007E5A09"/>
    <w:rsid w:val="007E5CE0"/>
    <w:rsid w:val="007E6C0C"/>
    <w:rsid w:val="007E7541"/>
    <w:rsid w:val="007E7711"/>
    <w:rsid w:val="007F050D"/>
    <w:rsid w:val="007F0EBC"/>
    <w:rsid w:val="007F1970"/>
    <w:rsid w:val="007F1A11"/>
    <w:rsid w:val="007F1A43"/>
    <w:rsid w:val="007F1CCA"/>
    <w:rsid w:val="007F2D07"/>
    <w:rsid w:val="007F4984"/>
    <w:rsid w:val="007F4B62"/>
    <w:rsid w:val="007F4E53"/>
    <w:rsid w:val="007F5188"/>
    <w:rsid w:val="007F5212"/>
    <w:rsid w:val="007F57D5"/>
    <w:rsid w:val="007F5A15"/>
    <w:rsid w:val="007F5FCC"/>
    <w:rsid w:val="007F5FD5"/>
    <w:rsid w:val="007F7379"/>
    <w:rsid w:val="007F75CA"/>
    <w:rsid w:val="007F7DCA"/>
    <w:rsid w:val="00800067"/>
    <w:rsid w:val="00800156"/>
    <w:rsid w:val="00801394"/>
    <w:rsid w:val="008013D6"/>
    <w:rsid w:val="00801463"/>
    <w:rsid w:val="00801BC8"/>
    <w:rsid w:val="00801C53"/>
    <w:rsid w:val="00801FDD"/>
    <w:rsid w:val="0080274F"/>
    <w:rsid w:val="0080484D"/>
    <w:rsid w:val="008059CD"/>
    <w:rsid w:val="00805BAE"/>
    <w:rsid w:val="00806221"/>
    <w:rsid w:val="008065FF"/>
    <w:rsid w:val="00806FFB"/>
    <w:rsid w:val="00807648"/>
    <w:rsid w:val="00807846"/>
    <w:rsid w:val="0081034E"/>
    <w:rsid w:val="008112DE"/>
    <w:rsid w:val="0081153D"/>
    <w:rsid w:val="00811759"/>
    <w:rsid w:val="00811CC2"/>
    <w:rsid w:val="00811D87"/>
    <w:rsid w:val="008121CF"/>
    <w:rsid w:val="00812237"/>
    <w:rsid w:val="00812D00"/>
    <w:rsid w:val="008131A5"/>
    <w:rsid w:val="008138EC"/>
    <w:rsid w:val="00813DD8"/>
    <w:rsid w:val="00813FC5"/>
    <w:rsid w:val="008140CB"/>
    <w:rsid w:val="008142C0"/>
    <w:rsid w:val="008142F6"/>
    <w:rsid w:val="0081439B"/>
    <w:rsid w:val="0081519D"/>
    <w:rsid w:val="00815FD8"/>
    <w:rsid w:val="00816FAD"/>
    <w:rsid w:val="00817647"/>
    <w:rsid w:val="008208E7"/>
    <w:rsid w:val="00821880"/>
    <w:rsid w:val="00821C01"/>
    <w:rsid w:val="008221B5"/>
    <w:rsid w:val="0082252F"/>
    <w:rsid w:val="00822541"/>
    <w:rsid w:val="00822B91"/>
    <w:rsid w:val="00822DB1"/>
    <w:rsid w:val="008241A7"/>
    <w:rsid w:val="008246CB"/>
    <w:rsid w:val="00824CA4"/>
    <w:rsid w:val="0082538E"/>
    <w:rsid w:val="008255CD"/>
    <w:rsid w:val="0082576F"/>
    <w:rsid w:val="0082673C"/>
    <w:rsid w:val="0083053F"/>
    <w:rsid w:val="00830CAB"/>
    <w:rsid w:val="00830F8E"/>
    <w:rsid w:val="00832163"/>
    <w:rsid w:val="008324A3"/>
    <w:rsid w:val="00832B88"/>
    <w:rsid w:val="00832E9A"/>
    <w:rsid w:val="008331C0"/>
    <w:rsid w:val="00834A01"/>
    <w:rsid w:val="0083515B"/>
    <w:rsid w:val="008354C3"/>
    <w:rsid w:val="00835958"/>
    <w:rsid w:val="0083614E"/>
    <w:rsid w:val="00840C9F"/>
    <w:rsid w:val="00841495"/>
    <w:rsid w:val="00841B26"/>
    <w:rsid w:val="00841BEA"/>
    <w:rsid w:val="00842937"/>
    <w:rsid w:val="008432DB"/>
    <w:rsid w:val="0084356A"/>
    <w:rsid w:val="00843FC8"/>
    <w:rsid w:val="00844681"/>
    <w:rsid w:val="008446A2"/>
    <w:rsid w:val="00844898"/>
    <w:rsid w:val="008448AB"/>
    <w:rsid w:val="00846430"/>
    <w:rsid w:val="00846D9C"/>
    <w:rsid w:val="008517F9"/>
    <w:rsid w:val="00852095"/>
    <w:rsid w:val="00852418"/>
    <w:rsid w:val="00852B98"/>
    <w:rsid w:val="008533BC"/>
    <w:rsid w:val="00853BAC"/>
    <w:rsid w:val="00853D26"/>
    <w:rsid w:val="00853FE1"/>
    <w:rsid w:val="008543F5"/>
    <w:rsid w:val="00854BBE"/>
    <w:rsid w:val="00854F59"/>
    <w:rsid w:val="00855459"/>
    <w:rsid w:val="008558E8"/>
    <w:rsid w:val="00855E59"/>
    <w:rsid w:val="00855EAA"/>
    <w:rsid w:val="00856A3B"/>
    <w:rsid w:val="00856B67"/>
    <w:rsid w:val="0086074F"/>
    <w:rsid w:val="00860893"/>
    <w:rsid w:val="00860CA2"/>
    <w:rsid w:val="008612C9"/>
    <w:rsid w:val="00861431"/>
    <w:rsid w:val="008617F7"/>
    <w:rsid w:val="008618C8"/>
    <w:rsid w:val="00861B16"/>
    <w:rsid w:val="0086206F"/>
    <w:rsid w:val="00862A26"/>
    <w:rsid w:val="00862ED9"/>
    <w:rsid w:val="008632FD"/>
    <w:rsid w:val="00863730"/>
    <w:rsid w:val="008638B6"/>
    <w:rsid w:val="00863F99"/>
    <w:rsid w:val="0086418B"/>
    <w:rsid w:val="0086459C"/>
    <w:rsid w:val="00866A91"/>
    <w:rsid w:val="00866B26"/>
    <w:rsid w:val="0086718D"/>
    <w:rsid w:val="00867271"/>
    <w:rsid w:val="00867A9D"/>
    <w:rsid w:val="00867DE0"/>
    <w:rsid w:val="008716DE"/>
    <w:rsid w:val="00871D9D"/>
    <w:rsid w:val="00871F51"/>
    <w:rsid w:val="00872982"/>
    <w:rsid w:val="00873B65"/>
    <w:rsid w:val="008743DA"/>
    <w:rsid w:val="00874922"/>
    <w:rsid w:val="00874EFF"/>
    <w:rsid w:val="00875502"/>
    <w:rsid w:val="00875BC2"/>
    <w:rsid w:val="0087656E"/>
    <w:rsid w:val="00877AD1"/>
    <w:rsid w:val="00877F87"/>
    <w:rsid w:val="00880110"/>
    <w:rsid w:val="0088136F"/>
    <w:rsid w:val="00882ABA"/>
    <w:rsid w:val="00882B9C"/>
    <w:rsid w:val="00883554"/>
    <w:rsid w:val="00883CFB"/>
    <w:rsid w:val="00883D5C"/>
    <w:rsid w:val="00883D78"/>
    <w:rsid w:val="00883D83"/>
    <w:rsid w:val="008840D9"/>
    <w:rsid w:val="008842BF"/>
    <w:rsid w:val="00885527"/>
    <w:rsid w:val="00885DEF"/>
    <w:rsid w:val="00885F9F"/>
    <w:rsid w:val="00886045"/>
    <w:rsid w:val="00886269"/>
    <w:rsid w:val="00886A87"/>
    <w:rsid w:val="00886B29"/>
    <w:rsid w:val="00886DF4"/>
    <w:rsid w:val="00886FE2"/>
    <w:rsid w:val="008875BE"/>
    <w:rsid w:val="008908AF"/>
    <w:rsid w:val="00890E98"/>
    <w:rsid w:val="00890EF8"/>
    <w:rsid w:val="008918FE"/>
    <w:rsid w:val="00891BF8"/>
    <w:rsid w:val="00891ED8"/>
    <w:rsid w:val="008920A7"/>
    <w:rsid w:val="0089220B"/>
    <w:rsid w:val="0089269D"/>
    <w:rsid w:val="008927D8"/>
    <w:rsid w:val="00892A4F"/>
    <w:rsid w:val="00893F54"/>
    <w:rsid w:val="00894EB1"/>
    <w:rsid w:val="0089622C"/>
    <w:rsid w:val="00896749"/>
    <w:rsid w:val="00896778"/>
    <w:rsid w:val="008968EB"/>
    <w:rsid w:val="008975DE"/>
    <w:rsid w:val="00897E85"/>
    <w:rsid w:val="00897FCB"/>
    <w:rsid w:val="008A0816"/>
    <w:rsid w:val="008A09BD"/>
    <w:rsid w:val="008A10A7"/>
    <w:rsid w:val="008A16EE"/>
    <w:rsid w:val="008A1A08"/>
    <w:rsid w:val="008A1E41"/>
    <w:rsid w:val="008A280E"/>
    <w:rsid w:val="008A386D"/>
    <w:rsid w:val="008A3BF6"/>
    <w:rsid w:val="008A44C2"/>
    <w:rsid w:val="008A4CF8"/>
    <w:rsid w:val="008A538B"/>
    <w:rsid w:val="008A5EDD"/>
    <w:rsid w:val="008A71B8"/>
    <w:rsid w:val="008B04CD"/>
    <w:rsid w:val="008B24A9"/>
    <w:rsid w:val="008B35F4"/>
    <w:rsid w:val="008B385D"/>
    <w:rsid w:val="008B3A4A"/>
    <w:rsid w:val="008B3D4B"/>
    <w:rsid w:val="008B6A55"/>
    <w:rsid w:val="008B72B2"/>
    <w:rsid w:val="008B7544"/>
    <w:rsid w:val="008B75BB"/>
    <w:rsid w:val="008C033F"/>
    <w:rsid w:val="008C05E3"/>
    <w:rsid w:val="008C161B"/>
    <w:rsid w:val="008C2217"/>
    <w:rsid w:val="008C4059"/>
    <w:rsid w:val="008C435B"/>
    <w:rsid w:val="008C474D"/>
    <w:rsid w:val="008C56C6"/>
    <w:rsid w:val="008C5C4F"/>
    <w:rsid w:val="008C5D44"/>
    <w:rsid w:val="008C5DFE"/>
    <w:rsid w:val="008C5EEA"/>
    <w:rsid w:val="008C677C"/>
    <w:rsid w:val="008C7289"/>
    <w:rsid w:val="008C7ED2"/>
    <w:rsid w:val="008D0181"/>
    <w:rsid w:val="008D102B"/>
    <w:rsid w:val="008D15EF"/>
    <w:rsid w:val="008D1674"/>
    <w:rsid w:val="008D1B7E"/>
    <w:rsid w:val="008D1E9C"/>
    <w:rsid w:val="008D2771"/>
    <w:rsid w:val="008D2DF2"/>
    <w:rsid w:val="008D33A3"/>
    <w:rsid w:val="008D4086"/>
    <w:rsid w:val="008D41CA"/>
    <w:rsid w:val="008D493E"/>
    <w:rsid w:val="008D5ECB"/>
    <w:rsid w:val="008D5FF1"/>
    <w:rsid w:val="008D60AF"/>
    <w:rsid w:val="008D7FAE"/>
    <w:rsid w:val="008E019B"/>
    <w:rsid w:val="008E0372"/>
    <w:rsid w:val="008E0AF4"/>
    <w:rsid w:val="008E0C22"/>
    <w:rsid w:val="008E2380"/>
    <w:rsid w:val="008E2BE4"/>
    <w:rsid w:val="008E2E0B"/>
    <w:rsid w:val="008E38AA"/>
    <w:rsid w:val="008E4469"/>
    <w:rsid w:val="008E456D"/>
    <w:rsid w:val="008E4666"/>
    <w:rsid w:val="008E46DA"/>
    <w:rsid w:val="008E4DAF"/>
    <w:rsid w:val="008E511B"/>
    <w:rsid w:val="008E5F20"/>
    <w:rsid w:val="008E63C5"/>
    <w:rsid w:val="008E6400"/>
    <w:rsid w:val="008E675B"/>
    <w:rsid w:val="008E67EE"/>
    <w:rsid w:val="008E7060"/>
    <w:rsid w:val="008F16B3"/>
    <w:rsid w:val="008F26B5"/>
    <w:rsid w:val="008F2F21"/>
    <w:rsid w:val="008F2F65"/>
    <w:rsid w:val="008F40F8"/>
    <w:rsid w:val="008F41EC"/>
    <w:rsid w:val="008F4FE5"/>
    <w:rsid w:val="008F53A7"/>
    <w:rsid w:val="008F5549"/>
    <w:rsid w:val="008F5633"/>
    <w:rsid w:val="008F5AF7"/>
    <w:rsid w:val="008F5EFC"/>
    <w:rsid w:val="00900235"/>
    <w:rsid w:val="009008DA"/>
    <w:rsid w:val="009009DF"/>
    <w:rsid w:val="00900AEB"/>
    <w:rsid w:val="009010F8"/>
    <w:rsid w:val="0090152D"/>
    <w:rsid w:val="00901A22"/>
    <w:rsid w:val="00901BFE"/>
    <w:rsid w:val="0090252E"/>
    <w:rsid w:val="00902962"/>
    <w:rsid w:val="00902993"/>
    <w:rsid w:val="00902A10"/>
    <w:rsid w:val="00902AF5"/>
    <w:rsid w:val="0090305C"/>
    <w:rsid w:val="009035C4"/>
    <w:rsid w:val="009036E2"/>
    <w:rsid w:val="00904A0B"/>
    <w:rsid w:val="00905339"/>
    <w:rsid w:val="0090543C"/>
    <w:rsid w:val="00906357"/>
    <w:rsid w:val="00906ABC"/>
    <w:rsid w:val="00907238"/>
    <w:rsid w:val="00907636"/>
    <w:rsid w:val="00910890"/>
    <w:rsid w:val="00910B78"/>
    <w:rsid w:val="00910B8F"/>
    <w:rsid w:val="0091128D"/>
    <w:rsid w:val="009118CB"/>
    <w:rsid w:val="00911FE5"/>
    <w:rsid w:val="009120E6"/>
    <w:rsid w:val="009121EA"/>
    <w:rsid w:val="00912B81"/>
    <w:rsid w:val="00912D2D"/>
    <w:rsid w:val="00912E66"/>
    <w:rsid w:val="009134B6"/>
    <w:rsid w:val="00913773"/>
    <w:rsid w:val="009144A6"/>
    <w:rsid w:val="00915A0D"/>
    <w:rsid w:val="00916715"/>
    <w:rsid w:val="00916775"/>
    <w:rsid w:val="00917221"/>
    <w:rsid w:val="00917318"/>
    <w:rsid w:val="00917478"/>
    <w:rsid w:val="00917A60"/>
    <w:rsid w:val="00920423"/>
    <w:rsid w:val="0092059C"/>
    <w:rsid w:val="009206E0"/>
    <w:rsid w:val="00920985"/>
    <w:rsid w:val="0092103C"/>
    <w:rsid w:val="009213B7"/>
    <w:rsid w:val="00921457"/>
    <w:rsid w:val="0092182B"/>
    <w:rsid w:val="00921EEC"/>
    <w:rsid w:val="009220CE"/>
    <w:rsid w:val="0092372F"/>
    <w:rsid w:val="00923BA9"/>
    <w:rsid w:val="009240F4"/>
    <w:rsid w:val="00924D15"/>
    <w:rsid w:val="00925592"/>
    <w:rsid w:val="009256C1"/>
    <w:rsid w:val="00925BC9"/>
    <w:rsid w:val="00925CCF"/>
    <w:rsid w:val="00926217"/>
    <w:rsid w:val="009307D5"/>
    <w:rsid w:val="00930B2C"/>
    <w:rsid w:val="0093234A"/>
    <w:rsid w:val="0093243C"/>
    <w:rsid w:val="00936821"/>
    <w:rsid w:val="00937454"/>
    <w:rsid w:val="009374B3"/>
    <w:rsid w:val="00937658"/>
    <w:rsid w:val="00940331"/>
    <w:rsid w:val="009403B4"/>
    <w:rsid w:val="00940B13"/>
    <w:rsid w:val="00940BBE"/>
    <w:rsid w:val="00940F05"/>
    <w:rsid w:val="00941A1D"/>
    <w:rsid w:val="0094275A"/>
    <w:rsid w:val="00942BDC"/>
    <w:rsid w:val="0094446B"/>
    <w:rsid w:val="00944BDC"/>
    <w:rsid w:val="00944E17"/>
    <w:rsid w:val="009457A2"/>
    <w:rsid w:val="0094691E"/>
    <w:rsid w:val="0094692F"/>
    <w:rsid w:val="00946DE2"/>
    <w:rsid w:val="00947B5F"/>
    <w:rsid w:val="0095064D"/>
    <w:rsid w:val="00950CAF"/>
    <w:rsid w:val="00950EFF"/>
    <w:rsid w:val="009510BA"/>
    <w:rsid w:val="00951528"/>
    <w:rsid w:val="0095187C"/>
    <w:rsid w:val="00951AF9"/>
    <w:rsid w:val="00952565"/>
    <w:rsid w:val="0095294C"/>
    <w:rsid w:val="009530E4"/>
    <w:rsid w:val="0095329B"/>
    <w:rsid w:val="009533A7"/>
    <w:rsid w:val="00953CCC"/>
    <w:rsid w:val="00954422"/>
    <w:rsid w:val="009556CE"/>
    <w:rsid w:val="009564E8"/>
    <w:rsid w:val="009571DD"/>
    <w:rsid w:val="00957597"/>
    <w:rsid w:val="00957D69"/>
    <w:rsid w:val="00957F4B"/>
    <w:rsid w:val="00962CB3"/>
    <w:rsid w:val="00963EEE"/>
    <w:rsid w:val="00964315"/>
    <w:rsid w:val="00966156"/>
    <w:rsid w:val="00966233"/>
    <w:rsid w:val="00966EE5"/>
    <w:rsid w:val="009674B8"/>
    <w:rsid w:val="009700EA"/>
    <w:rsid w:val="009701AC"/>
    <w:rsid w:val="0097045B"/>
    <w:rsid w:val="0097076E"/>
    <w:rsid w:val="009715DB"/>
    <w:rsid w:val="0097221B"/>
    <w:rsid w:val="00972883"/>
    <w:rsid w:val="00973875"/>
    <w:rsid w:val="0097444A"/>
    <w:rsid w:val="00975875"/>
    <w:rsid w:val="00975AAE"/>
    <w:rsid w:val="00976052"/>
    <w:rsid w:val="009763C2"/>
    <w:rsid w:val="00976E71"/>
    <w:rsid w:val="00976EC2"/>
    <w:rsid w:val="00976F04"/>
    <w:rsid w:val="00977A29"/>
    <w:rsid w:val="00980FF1"/>
    <w:rsid w:val="00981C0F"/>
    <w:rsid w:val="00982996"/>
    <w:rsid w:val="00982BAC"/>
    <w:rsid w:val="009835AB"/>
    <w:rsid w:val="00983617"/>
    <w:rsid w:val="00983DD4"/>
    <w:rsid w:val="0098442F"/>
    <w:rsid w:val="00984685"/>
    <w:rsid w:val="00984BB4"/>
    <w:rsid w:val="00985924"/>
    <w:rsid w:val="00985C42"/>
    <w:rsid w:val="009863D4"/>
    <w:rsid w:val="0098680A"/>
    <w:rsid w:val="0098693B"/>
    <w:rsid w:val="00986997"/>
    <w:rsid w:val="00986FE2"/>
    <w:rsid w:val="00990055"/>
    <w:rsid w:val="00990259"/>
    <w:rsid w:val="009908C1"/>
    <w:rsid w:val="0099096D"/>
    <w:rsid w:val="00990AF8"/>
    <w:rsid w:val="00991051"/>
    <w:rsid w:val="009914DD"/>
    <w:rsid w:val="009917B6"/>
    <w:rsid w:val="00992D0F"/>
    <w:rsid w:val="00992DB2"/>
    <w:rsid w:val="00993496"/>
    <w:rsid w:val="00993950"/>
    <w:rsid w:val="00994119"/>
    <w:rsid w:val="00994A33"/>
    <w:rsid w:val="00994CFC"/>
    <w:rsid w:val="0099523B"/>
    <w:rsid w:val="00995BFC"/>
    <w:rsid w:val="00996AD9"/>
    <w:rsid w:val="00996BFA"/>
    <w:rsid w:val="0099768C"/>
    <w:rsid w:val="00997CC9"/>
    <w:rsid w:val="009A0AE0"/>
    <w:rsid w:val="009A11D2"/>
    <w:rsid w:val="009A1C41"/>
    <w:rsid w:val="009A21F9"/>
    <w:rsid w:val="009A2EBD"/>
    <w:rsid w:val="009A326D"/>
    <w:rsid w:val="009A332F"/>
    <w:rsid w:val="009A43EE"/>
    <w:rsid w:val="009A484B"/>
    <w:rsid w:val="009A4894"/>
    <w:rsid w:val="009A4E4C"/>
    <w:rsid w:val="009A51AA"/>
    <w:rsid w:val="009A51E4"/>
    <w:rsid w:val="009A555D"/>
    <w:rsid w:val="009A590B"/>
    <w:rsid w:val="009B0138"/>
    <w:rsid w:val="009B0433"/>
    <w:rsid w:val="009B090E"/>
    <w:rsid w:val="009B1653"/>
    <w:rsid w:val="009B184B"/>
    <w:rsid w:val="009B1AFC"/>
    <w:rsid w:val="009B1C27"/>
    <w:rsid w:val="009B283A"/>
    <w:rsid w:val="009B29A6"/>
    <w:rsid w:val="009B2DDC"/>
    <w:rsid w:val="009B408A"/>
    <w:rsid w:val="009B4EEB"/>
    <w:rsid w:val="009B5966"/>
    <w:rsid w:val="009B6A6D"/>
    <w:rsid w:val="009B6C8F"/>
    <w:rsid w:val="009B70AB"/>
    <w:rsid w:val="009B74C1"/>
    <w:rsid w:val="009B7500"/>
    <w:rsid w:val="009B7961"/>
    <w:rsid w:val="009B7F7C"/>
    <w:rsid w:val="009C17F6"/>
    <w:rsid w:val="009C1AC6"/>
    <w:rsid w:val="009C2186"/>
    <w:rsid w:val="009C2268"/>
    <w:rsid w:val="009C2ECB"/>
    <w:rsid w:val="009C35F0"/>
    <w:rsid w:val="009C4EB3"/>
    <w:rsid w:val="009C5488"/>
    <w:rsid w:val="009C6732"/>
    <w:rsid w:val="009C6C66"/>
    <w:rsid w:val="009C6EF1"/>
    <w:rsid w:val="009C7830"/>
    <w:rsid w:val="009C7FFA"/>
    <w:rsid w:val="009D054A"/>
    <w:rsid w:val="009D0C9C"/>
    <w:rsid w:val="009D1173"/>
    <w:rsid w:val="009D18C1"/>
    <w:rsid w:val="009D1A99"/>
    <w:rsid w:val="009D1B36"/>
    <w:rsid w:val="009D2614"/>
    <w:rsid w:val="009D3578"/>
    <w:rsid w:val="009D36E7"/>
    <w:rsid w:val="009D417D"/>
    <w:rsid w:val="009D42D2"/>
    <w:rsid w:val="009D4606"/>
    <w:rsid w:val="009D55A7"/>
    <w:rsid w:val="009D5F80"/>
    <w:rsid w:val="009D76B9"/>
    <w:rsid w:val="009E0794"/>
    <w:rsid w:val="009E07E6"/>
    <w:rsid w:val="009E152A"/>
    <w:rsid w:val="009E1E03"/>
    <w:rsid w:val="009E1EC1"/>
    <w:rsid w:val="009E22AD"/>
    <w:rsid w:val="009E24D9"/>
    <w:rsid w:val="009E2D6F"/>
    <w:rsid w:val="009E345A"/>
    <w:rsid w:val="009E349D"/>
    <w:rsid w:val="009E61EC"/>
    <w:rsid w:val="009E62F3"/>
    <w:rsid w:val="009E636B"/>
    <w:rsid w:val="009E6CE8"/>
    <w:rsid w:val="009E7043"/>
    <w:rsid w:val="009E78CE"/>
    <w:rsid w:val="009F05A3"/>
    <w:rsid w:val="009F2DF9"/>
    <w:rsid w:val="009F3795"/>
    <w:rsid w:val="009F4909"/>
    <w:rsid w:val="009F4BFB"/>
    <w:rsid w:val="009F5C49"/>
    <w:rsid w:val="009F5FF6"/>
    <w:rsid w:val="009F6194"/>
    <w:rsid w:val="009F6207"/>
    <w:rsid w:val="009F6357"/>
    <w:rsid w:val="009F64A5"/>
    <w:rsid w:val="009F6DE6"/>
    <w:rsid w:val="009F7B71"/>
    <w:rsid w:val="00A0056A"/>
    <w:rsid w:val="00A00AE6"/>
    <w:rsid w:val="00A01748"/>
    <w:rsid w:val="00A02E07"/>
    <w:rsid w:val="00A02F12"/>
    <w:rsid w:val="00A03C47"/>
    <w:rsid w:val="00A04CCF"/>
    <w:rsid w:val="00A05EC4"/>
    <w:rsid w:val="00A061B2"/>
    <w:rsid w:val="00A068E8"/>
    <w:rsid w:val="00A069D5"/>
    <w:rsid w:val="00A076CD"/>
    <w:rsid w:val="00A10456"/>
    <w:rsid w:val="00A10BD0"/>
    <w:rsid w:val="00A111DB"/>
    <w:rsid w:val="00A12294"/>
    <w:rsid w:val="00A122DC"/>
    <w:rsid w:val="00A1259C"/>
    <w:rsid w:val="00A135B6"/>
    <w:rsid w:val="00A14254"/>
    <w:rsid w:val="00A14913"/>
    <w:rsid w:val="00A1492F"/>
    <w:rsid w:val="00A1613D"/>
    <w:rsid w:val="00A168EC"/>
    <w:rsid w:val="00A16CBA"/>
    <w:rsid w:val="00A16ED2"/>
    <w:rsid w:val="00A16F67"/>
    <w:rsid w:val="00A17E22"/>
    <w:rsid w:val="00A17F7E"/>
    <w:rsid w:val="00A202B9"/>
    <w:rsid w:val="00A203CF"/>
    <w:rsid w:val="00A2046D"/>
    <w:rsid w:val="00A204B5"/>
    <w:rsid w:val="00A21138"/>
    <w:rsid w:val="00A2118C"/>
    <w:rsid w:val="00A21728"/>
    <w:rsid w:val="00A22D86"/>
    <w:rsid w:val="00A24DD5"/>
    <w:rsid w:val="00A24E12"/>
    <w:rsid w:val="00A2555A"/>
    <w:rsid w:val="00A25B83"/>
    <w:rsid w:val="00A25DEE"/>
    <w:rsid w:val="00A269C4"/>
    <w:rsid w:val="00A26E8A"/>
    <w:rsid w:val="00A27552"/>
    <w:rsid w:val="00A2757F"/>
    <w:rsid w:val="00A277D7"/>
    <w:rsid w:val="00A27F4A"/>
    <w:rsid w:val="00A300A6"/>
    <w:rsid w:val="00A30350"/>
    <w:rsid w:val="00A30C81"/>
    <w:rsid w:val="00A30EAC"/>
    <w:rsid w:val="00A30EE8"/>
    <w:rsid w:val="00A3244D"/>
    <w:rsid w:val="00A32DE9"/>
    <w:rsid w:val="00A32E85"/>
    <w:rsid w:val="00A32EF2"/>
    <w:rsid w:val="00A33E6E"/>
    <w:rsid w:val="00A33F37"/>
    <w:rsid w:val="00A34E40"/>
    <w:rsid w:val="00A36076"/>
    <w:rsid w:val="00A36901"/>
    <w:rsid w:val="00A36A85"/>
    <w:rsid w:val="00A36CD0"/>
    <w:rsid w:val="00A36FBD"/>
    <w:rsid w:val="00A378FA"/>
    <w:rsid w:val="00A409A6"/>
    <w:rsid w:val="00A412C3"/>
    <w:rsid w:val="00A416C9"/>
    <w:rsid w:val="00A418F0"/>
    <w:rsid w:val="00A4228D"/>
    <w:rsid w:val="00A429FA"/>
    <w:rsid w:val="00A43245"/>
    <w:rsid w:val="00A44F14"/>
    <w:rsid w:val="00A45BDB"/>
    <w:rsid w:val="00A45FC3"/>
    <w:rsid w:val="00A46C7D"/>
    <w:rsid w:val="00A46D39"/>
    <w:rsid w:val="00A47D37"/>
    <w:rsid w:val="00A50C80"/>
    <w:rsid w:val="00A51ABA"/>
    <w:rsid w:val="00A52230"/>
    <w:rsid w:val="00A529C3"/>
    <w:rsid w:val="00A5305E"/>
    <w:rsid w:val="00A53699"/>
    <w:rsid w:val="00A5396F"/>
    <w:rsid w:val="00A53CD9"/>
    <w:rsid w:val="00A553FB"/>
    <w:rsid w:val="00A55AEB"/>
    <w:rsid w:val="00A55CD0"/>
    <w:rsid w:val="00A5647E"/>
    <w:rsid w:val="00A566A4"/>
    <w:rsid w:val="00A56D2A"/>
    <w:rsid w:val="00A57AC3"/>
    <w:rsid w:val="00A602AF"/>
    <w:rsid w:val="00A605EB"/>
    <w:rsid w:val="00A60AE2"/>
    <w:rsid w:val="00A60BF5"/>
    <w:rsid w:val="00A61627"/>
    <w:rsid w:val="00A61820"/>
    <w:rsid w:val="00A61A7E"/>
    <w:rsid w:val="00A61B7A"/>
    <w:rsid w:val="00A62340"/>
    <w:rsid w:val="00A62408"/>
    <w:rsid w:val="00A626C9"/>
    <w:rsid w:val="00A630E7"/>
    <w:rsid w:val="00A63B72"/>
    <w:rsid w:val="00A64343"/>
    <w:rsid w:val="00A65615"/>
    <w:rsid w:val="00A65985"/>
    <w:rsid w:val="00A65EB3"/>
    <w:rsid w:val="00A6603C"/>
    <w:rsid w:val="00A66462"/>
    <w:rsid w:val="00A6662D"/>
    <w:rsid w:val="00A6713B"/>
    <w:rsid w:val="00A67423"/>
    <w:rsid w:val="00A67866"/>
    <w:rsid w:val="00A70303"/>
    <w:rsid w:val="00A704A0"/>
    <w:rsid w:val="00A70FF3"/>
    <w:rsid w:val="00A718FB"/>
    <w:rsid w:val="00A71BEE"/>
    <w:rsid w:val="00A724F8"/>
    <w:rsid w:val="00A733A3"/>
    <w:rsid w:val="00A73F48"/>
    <w:rsid w:val="00A74445"/>
    <w:rsid w:val="00A74E0B"/>
    <w:rsid w:val="00A75C08"/>
    <w:rsid w:val="00A7604D"/>
    <w:rsid w:val="00A761AA"/>
    <w:rsid w:val="00A76AD0"/>
    <w:rsid w:val="00A801B0"/>
    <w:rsid w:val="00A81211"/>
    <w:rsid w:val="00A81469"/>
    <w:rsid w:val="00A81603"/>
    <w:rsid w:val="00A82365"/>
    <w:rsid w:val="00A824F1"/>
    <w:rsid w:val="00A82FBA"/>
    <w:rsid w:val="00A83C6C"/>
    <w:rsid w:val="00A84003"/>
    <w:rsid w:val="00A84DEB"/>
    <w:rsid w:val="00A85263"/>
    <w:rsid w:val="00A85980"/>
    <w:rsid w:val="00A85DA2"/>
    <w:rsid w:val="00A860B5"/>
    <w:rsid w:val="00A87157"/>
    <w:rsid w:val="00A87E22"/>
    <w:rsid w:val="00A90160"/>
    <w:rsid w:val="00A90311"/>
    <w:rsid w:val="00A9040D"/>
    <w:rsid w:val="00A90FD7"/>
    <w:rsid w:val="00A91D76"/>
    <w:rsid w:val="00A92317"/>
    <w:rsid w:val="00A928CF"/>
    <w:rsid w:val="00A945B7"/>
    <w:rsid w:val="00A9467E"/>
    <w:rsid w:val="00A948AD"/>
    <w:rsid w:val="00A94B69"/>
    <w:rsid w:val="00A950C4"/>
    <w:rsid w:val="00A95174"/>
    <w:rsid w:val="00A96333"/>
    <w:rsid w:val="00A977DB"/>
    <w:rsid w:val="00AA0864"/>
    <w:rsid w:val="00AA091D"/>
    <w:rsid w:val="00AA115F"/>
    <w:rsid w:val="00AA1448"/>
    <w:rsid w:val="00AA18D8"/>
    <w:rsid w:val="00AA19ED"/>
    <w:rsid w:val="00AA24BC"/>
    <w:rsid w:val="00AA2B86"/>
    <w:rsid w:val="00AA322A"/>
    <w:rsid w:val="00AA3E3A"/>
    <w:rsid w:val="00AA4026"/>
    <w:rsid w:val="00AA43EB"/>
    <w:rsid w:val="00AA5065"/>
    <w:rsid w:val="00AA5AEE"/>
    <w:rsid w:val="00AA5E43"/>
    <w:rsid w:val="00AA6850"/>
    <w:rsid w:val="00AA7B87"/>
    <w:rsid w:val="00AA7F26"/>
    <w:rsid w:val="00AA7FEC"/>
    <w:rsid w:val="00AB0B02"/>
    <w:rsid w:val="00AB0B68"/>
    <w:rsid w:val="00AB0B7B"/>
    <w:rsid w:val="00AB0C8A"/>
    <w:rsid w:val="00AB0D1E"/>
    <w:rsid w:val="00AB2883"/>
    <w:rsid w:val="00AB2A8C"/>
    <w:rsid w:val="00AB2C0B"/>
    <w:rsid w:val="00AB3AE4"/>
    <w:rsid w:val="00AB3BA2"/>
    <w:rsid w:val="00AB426C"/>
    <w:rsid w:val="00AB430A"/>
    <w:rsid w:val="00AB4986"/>
    <w:rsid w:val="00AB4A9E"/>
    <w:rsid w:val="00AB530E"/>
    <w:rsid w:val="00AB5413"/>
    <w:rsid w:val="00AB5FED"/>
    <w:rsid w:val="00AB63C6"/>
    <w:rsid w:val="00AB7027"/>
    <w:rsid w:val="00AB7566"/>
    <w:rsid w:val="00AC08D3"/>
    <w:rsid w:val="00AC0BC2"/>
    <w:rsid w:val="00AC1166"/>
    <w:rsid w:val="00AC1273"/>
    <w:rsid w:val="00AC14A9"/>
    <w:rsid w:val="00AC1EAD"/>
    <w:rsid w:val="00AC2311"/>
    <w:rsid w:val="00AC3195"/>
    <w:rsid w:val="00AC34E3"/>
    <w:rsid w:val="00AC406F"/>
    <w:rsid w:val="00AC5F63"/>
    <w:rsid w:val="00AC660C"/>
    <w:rsid w:val="00AC6748"/>
    <w:rsid w:val="00AC674D"/>
    <w:rsid w:val="00AC6758"/>
    <w:rsid w:val="00AC72EB"/>
    <w:rsid w:val="00AC7EE5"/>
    <w:rsid w:val="00AD017A"/>
    <w:rsid w:val="00AD0AC0"/>
    <w:rsid w:val="00AD0FCC"/>
    <w:rsid w:val="00AD15B8"/>
    <w:rsid w:val="00AD1989"/>
    <w:rsid w:val="00AD1AA9"/>
    <w:rsid w:val="00AD254A"/>
    <w:rsid w:val="00AD2C0D"/>
    <w:rsid w:val="00AD4968"/>
    <w:rsid w:val="00AD4DC4"/>
    <w:rsid w:val="00AD60BD"/>
    <w:rsid w:val="00AD6261"/>
    <w:rsid w:val="00AD66B6"/>
    <w:rsid w:val="00AD69D4"/>
    <w:rsid w:val="00AD770E"/>
    <w:rsid w:val="00AD7E73"/>
    <w:rsid w:val="00AE062B"/>
    <w:rsid w:val="00AE0B5B"/>
    <w:rsid w:val="00AE0C87"/>
    <w:rsid w:val="00AE10BD"/>
    <w:rsid w:val="00AE1402"/>
    <w:rsid w:val="00AE149C"/>
    <w:rsid w:val="00AE1585"/>
    <w:rsid w:val="00AE1EA2"/>
    <w:rsid w:val="00AE29CA"/>
    <w:rsid w:val="00AE3AFD"/>
    <w:rsid w:val="00AE3C5D"/>
    <w:rsid w:val="00AE3F21"/>
    <w:rsid w:val="00AE488D"/>
    <w:rsid w:val="00AE563F"/>
    <w:rsid w:val="00AE57D6"/>
    <w:rsid w:val="00AE5DFA"/>
    <w:rsid w:val="00AE60DA"/>
    <w:rsid w:val="00AE63AC"/>
    <w:rsid w:val="00AE69C1"/>
    <w:rsid w:val="00AF031E"/>
    <w:rsid w:val="00AF046B"/>
    <w:rsid w:val="00AF172E"/>
    <w:rsid w:val="00AF1E0A"/>
    <w:rsid w:val="00AF417F"/>
    <w:rsid w:val="00AF46A3"/>
    <w:rsid w:val="00AF4E57"/>
    <w:rsid w:val="00AF526E"/>
    <w:rsid w:val="00AF5C4B"/>
    <w:rsid w:val="00AF66BF"/>
    <w:rsid w:val="00AF6F5C"/>
    <w:rsid w:val="00AF7C09"/>
    <w:rsid w:val="00AF7C9A"/>
    <w:rsid w:val="00B003A9"/>
    <w:rsid w:val="00B0048F"/>
    <w:rsid w:val="00B008DF"/>
    <w:rsid w:val="00B00995"/>
    <w:rsid w:val="00B00A3A"/>
    <w:rsid w:val="00B01641"/>
    <w:rsid w:val="00B0164A"/>
    <w:rsid w:val="00B0213B"/>
    <w:rsid w:val="00B022BC"/>
    <w:rsid w:val="00B02868"/>
    <w:rsid w:val="00B02C3F"/>
    <w:rsid w:val="00B031AC"/>
    <w:rsid w:val="00B03A3A"/>
    <w:rsid w:val="00B03BF5"/>
    <w:rsid w:val="00B04596"/>
    <w:rsid w:val="00B0482A"/>
    <w:rsid w:val="00B055C5"/>
    <w:rsid w:val="00B05BBA"/>
    <w:rsid w:val="00B05D2A"/>
    <w:rsid w:val="00B06909"/>
    <w:rsid w:val="00B0793F"/>
    <w:rsid w:val="00B10F6E"/>
    <w:rsid w:val="00B11893"/>
    <w:rsid w:val="00B12150"/>
    <w:rsid w:val="00B12CF0"/>
    <w:rsid w:val="00B14C48"/>
    <w:rsid w:val="00B151F0"/>
    <w:rsid w:val="00B153A0"/>
    <w:rsid w:val="00B15F92"/>
    <w:rsid w:val="00B17D3C"/>
    <w:rsid w:val="00B21213"/>
    <w:rsid w:val="00B21F65"/>
    <w:rsid w:val="00B23BB0"/>
    <w:rsid w:val="00B23F85"/>
    <w:rsid w:val="00B23FBB"/>
    <w:rsid w:val="00B24B40"/>
    <w:rsid w:val="00B2524B"/>
    <w:rsid w:val="00B252A0"/>
    <w:rsid w:val="00B26E5D"/>
    <w:rsid w:val="00B27E47"/>
    <w:rsid w:val="00B30CD9"/>
    <w:rsid w:val="00B31343"/>
    <w:rsid w:val="00B317CE"/>
    <w:rsid w:val="00B32B72"/>
    <w:rsid w:val="00B32D75"/>
    <w:rsid w:val="00B33882"/>
    <w:rsid w:val="00B33B6B"/>
    <w:rsid w:val="00B33DA9"/>
    <w:rsid w:val="00B33F39"/>
    <w:rsid w:val="00B3534B"/>
    <w:rsid w:val="00B35DA2"/>
    <w:rsid w:val="00B36EC6"/>
    <w:rsid w:val="00B37B5C"/>
    <w:rsid w:val="00B40320"/>
    <w:rsid w:val="00B409DB"/>
    <w:rsid w:val="00B40ECB"/>
    <w:rsid w:val="00B414DE"/>
    <w:rsid w:val="00B41BA3"/>
    <w:rsid w:val="00B4238A"/>
    <w:rsid w:val="00B4271B"/>
    <w:rsid w:val="00B42D44"/>
    <w:rsid w:val="00B446B5"/>
    <w:rsid w:val="00B456A0"/>
    <w:rsid w:val="00B45EE8"/>
    <w:rsid w:val="00B46528"/>
    <w:rsid w:val="00B47110"/>
    <w:rsid w:val="00B50748"/>
    <w:rsid w:val="00B51063"/>
    <w:rsid w:val="00B515AA"/>
    <w:rsid w:val="00B51C85"/>
    <w:rsid w:val="00B5356F"/>
    <w:rsid w:val="00B53A42"/>
    <w:rsid w:val="00B540E5"/>
    <w:rsid w:val="00B5421B"/>
    <w:rsid w:val="00B546D5"/>
    <w:rsid w:val="00B54D3C"/>
    <w:rsid w:val="00B55054"/>
    <w:rsid w:val="00B5515D"/>
    <w:rsid w:val="00B551B2"/>
    <w:rsid w:val="00B551C3"/>
    <w:rsid w:val="00B55483"/>
    <w:rsid w:val="00B55AC5"/>
    <w:rsid w:val="00B564D0"/>
    <w:rsid w:val="00B56541"/>
    <w:rsid w:val="00B57C29"/>
    <w:rsid w:val="00B6026A"/>
    <w:rsid w:val="00B60B9E"/>
    <w:rsid w:val="00B61035"/>
    <w:rsid w:val="00B616A1"/>
    <w:rsid w:val="00B61793"/>
    <w:rsid w:val="00B6191A"/>
    <w:rsid w:val="00B61DF8"/>
    <w:rsid w:val="00B625F8"/>
    <w:rsid w:val="00B62CFA"/>
    <w:rsid w:val="00B62E25"/>
    <w:rsid w:val="00B630ED"/>
    <w:rsid w:val="00B63C55"/>
    <w:rsid w:val="00B63DF5"/>
    <w:rsid w:val="00B6528C"/>
    <w:rsid w:val="00B668E3"/>
    <w:rsid w:val="00B66AC4"/>
    <w:rsid w:val="00B67CB5"/>
    <w:rsid w:val="00B70515"/>
    <w:rsid w:val="00B7052E"/>
    <w:rsid w:val="00B70EE9"/>
    <w:rsid w:val="00B712BD"/>
    <w:rsid w:val="00B72029"/>
    <w:rsid w:val="00B728C0"/>
    <w:rsid w:val="00B734FA"/>
    <w:rsid w:val="00B73C9C"/>
    <w:rsid w:val="00B749B9"/>
    <w:rsid w:val="00B75728"/>
    <w:rsid w:val="00B75E07"/>
    <w:rsid w:val="00B7638B"/>
    <w:rsid w:val="00B76E63"/>
    <w:rsid w:val="00B772D5"/>
    <w:rsid w:val="00B77983"/>
    <w:rsid w:val="00B77AAD"/>
    <w:rsid w:val="00B80762"/>
    <w:rsid w:val="00B81037"/>
    <w:rsid w:val="00B81076"/>
    <w:rsid w:val="00B8112F"/>
    <w:rsid w:val="00B81743"/>
    <w:rsid w:val="00B81934"/>
    <w:rsid w:val="00B81BB3"/>
    <w:rsid w:val="00B82B9B"/>
    <w:rsid w:val="00B83522"/>
    <w:rsid w:val="00B8359D"/>
    <w:rsid w:val="00B83ECB"/>
    <w:rsid w:val="00B8434A"/>
    <w:rsid w:val="00B84929"/>
    <w:rsid w:val="00B84A5E"/>
    <w:rsid w:val="00B84E28"/>
    <w:rsid w:val="00B867A9"/>
    <w:rsid w:val="00B86E59"/>
    <w:rsid w:val="00B86F37"/>
    <w:rsid w:val="00B87B65"/>
    <w:rsid w:val="00B87CED"/>
    <w:rsid w:val="00B90C96"/>
    <w:rsid w:val="00B91345"/>
    <w:rsid w:val="00B9251D"/>
    <w:rsid w:val="00B925C4"/>
    <w:rsid w:val="00B92D4E"/>
    <w:rsid w:val="00B93BDA"/>
    <w:rsid w:val="00B94FC8"/>
    <w:rsid w:val="00B95B9C"/>
    <w:rsid w:val="00B95D63"/>
    <w:rsid w:val="00B95EA5"/>
    <w:rsid w:val="00B96312"/>
    <w:rsid w:val="00B9672C"/>
    <w:rsid w:val="00B96A4E"/>
    <w:rsid w:val="00B970C5"/>
    <w:rsid w:val="00B973D0"/>
    <w:rsid w:val="00B9769E"/>
    <w:rsid w:val="00B97B85"/>
    <w:rsid w:val="00BA044A"/>
    <w:rsid w:val="00BA070F"/>
    <w:rsid w:val="00BA0B66"/>
    <w:rsid w:val="00BA0E11"/>
    <w:rsid w:val="00BA2060"/>
    <w:rsid w:val="00BA2324"/>
    <w:rsid w:val="00BA2747"/>
    <w:rsid w:val="00BA2CC2"/>
    <w:rsid w:val="00BA3258"/>
    <w:rsid w:val="00BA34C3"/>
    <w:rsid w:val="00BA3B12"/>
    <w:rsid w:val="00BA40A5"/>
    <w:rsid w:val="00BA42EF"/>
    <w:rsid w:val="00BA492D"/>
    <w:rsid w:val="00BA4A1D"/>
    <w:rsid w:val="00BA4C12"/>
    <w:rsid w:val="00BA578B"/>
    <w:rsid w:val="00BA582D"/>
    <w:rsid w:val="00BA58F3"/>
    <w:rsid w:val="00BA5918"/>
    <w:rsid w:val="00BA6437"/>
    <w:rsid w:val="00BA66C0"/>
    <w:rsid w:val="00BA7235"/>
    <w:rsid w:val="00BA74B3"/>
    <w:rsid w:val="00BA7F87"/>
    <w:rsid w:val="00BB07A7"/>
    <w:rsid w:val="00BB0DEC"/>
    <w:rsid w:val="00BB13DD"/>
    <w:rsid w:val="00BB15CE"/>
    <w:rsid w:val="00BB1625"/>
    <w:rsid w:val="00BB1931"/>
    <w:rsid w:val="00BB1F8D"/>
    <w:rsid w:val="00BB2191"/>
    <w:rsid w:val="00BB24AB"/>
    <w:rsid w:val="00BB2A5E"/>
    <w:rsid w:val="00BB3025"/>
    <w:rsid w:val="00BB308A"/>
    <w:rsid w:val="00BB3671"/>
    <w:rsid w:val="00BB3FFC"/>
    <w:rsid w:val="00BB5BC6"/>
    <w:rsid w:val="00BB66FB"/>
    <w:rsid w:val="00BB6D58"/>
    <w:rsid w:val="00BB7C95"/>
    <w:rsid w:val="00BB7EB0"/>
    <w:rsid w:val="00BC0167"/>
    <w:rsid w:val="00BC028C"/>
    <w:rsid w:val="00BC0721"/>
    <w:rsid w:val="00BC1A18"/>
    <w:rsid w:val="00BC1EB6"/>
    <w:rsid w:val="00BC3CBC"/>
    <w:rsid w:val="00BC3EE8"/>
    <w:rsid w:val="00BC41A2"/>
    <w:rsid w:val="00BC551F"/>
    <w:rsid w:val="00BC6463"/>
    <w:rsid w:val="00BC6E31"/>
    <w:rsid w:val="00BC7420"/>
    <w:rsid w:val="00BC75C1"/>
    <w:rsid w:val="00BC794E"/>
    <w:rsid w:val="00BD00C2"/>
    <w:rsid w:val="00BD09A6"/>
    <w:rsid w:val="00BD09C5"/>
    <w:rsid w:val="00BD1230"/>
    <w:rsid w:val="00BD1A44"/>
    <w:rsid w:val="00BD1B66"/>
    <w:rsid w:val="00BD2C6D"/>
    <w:rsid w:val="00BD2CCC"/>
    <w:rsid w:val="00BD2F05"/>
    <w:rsid w:val="00BD3015"/>
    <w:rsid w:val="00BD33FD"/>
    <w:rsid w:val="00BD405A"/>
    <w:rsid w:val="00BD457D"/>
    <w:rsid w:val="00BD496A"/>
    <w:rsid w:val="00BD63DF"/>
    <w:rsid w:val="00BD6C09"/>
    <w:rsid w:val="00BE00DC"/>
    <w:rsid w:val="00BE04EF"/>
    <w:rsid w:val="00BE203F"/>
    <w:rsid w:val="00BE2FCB"/>
    <w:rsid w:val="00BE3541"/>
    <w:rsid w:val="00BE3DA6"/>
    <w:rsid w:val="00BE41F6"/>
    <w:rsid w:val="00BE45AA"/>
    <w:rsid w:val="00BE499B"/>
    <w:rsid w:val="00BE4AB7"/>
    <w:rsid w:val="00BE57B4"/>
    <w:rsid w:val="00BE5F16"/>
    <w:rsid w:val="00BE68EA"/>
    <w:rsid w:val="00BE7761"/>
    <w:rsid w:val="00BE7788"/>
    <w:rsid w:val="00BF058C"/>
    <w:rsid w:val="00BF0616"/>
    <w:rsid w:val="00BF0779"/>
    <w:rsid w:val="00BF1005"/>
    <w:rsid w:val="00BF233E"/>
    <w:rsid w:val="00BF423A"/>
    <w:rsid w:val="00BF4E22"/>
    <w:rsid w:val="00BF4F6D"/>
    <w:rsid w:val="00BF5029"/>
    <w:rsid w:val="00BF59D8"/>
    <w:rsid w:val="00BF6FA2"/>
    <w:rsid w:val="00BF7198"/>
    <w:rsid w:val="00BF7571"/>
    <w:rsid w:val="00BF7D1B"/>
    <w:rsid w:val="00C00607"/>
    <w:rsid w:val="00C009CC"/>
    <w:rsid w:val="00C011C1"/>
    <w:rsid w:val="00C0147C"/>
    <w:rsid w:val="00C01C1C"/>
    <w:rsid w:val="00C023AF"/>
    <w:rsid w:val="00C026F5"/>
    <w:rsid w:val="00C02A12"/>
    <w:rsid w:val="00C02B2E"/>
    <w:rsid w:val="00C02BAB"/>
    <w:rsid w:val="00C02F07"/>
    <w:rsid w:val="00C0397B"/>
    <w:rsid w:val="00C0399E"/>
    <w:rsid w:val="00C03B1B"/>
    <w:rsid w:val="00C06074"/>
    <w:rsid w:val="00C06A64"/>
    <w:rsid w:val="00C06C23"/>
    <w:rsid w:val="00C06F01"/>
    <w:rsid w:val="00C070B7"/>
    <w:rsid w:val="00C071E3"/>
    <w:rsid w:val="00C07666"/>
    <w:rsid w:val="00C07C5A"/>
    <w:rsid w:val="00C07D2C"/>
    <w:rsid w:val="00C07F17"/>
    <w:rsid w:val="00C1097C"/>
    <w:rsid w:val="00C10B6D"/>
    <w:rsid w:val="00C10B96"/>
    <w:rsid w:val="00C10E7D"/>
    <w:rsid w:val="00C11580"/>
    <w:rsid w:val="00C11B3F"/>
    <w:rsid w:val="00C1224B"/>
    <w:rsid w:val="00C12385"/>
    <w:rsid w:val="00C12957"/>
    <w:rsid w:val="00C13260"/>
    <w:rsid w:val="00C13357"/>
    <w:rsid w:val="00C13A24"/>
    <w:rsid w:val="00C13C46"/>
    <w:rsid w:val="00C14333"/>
    <w:rsid w:val="00C14BA2"/>
    <w:rsid w:val="00C15923"/>
    <w:rsid w:val="00C159B3"/>
    <w:rsid w:val="00C15E70"/>
    <w:rsid w:val="00C15F2E"/>
    <w:rsid w:val="00C16CE9"/>
    <w:rsid w:val="00C16FF5"/>
    <w:rsid w:val="00C17A93"/>
    <w:rsid w:val="00C17D50"/>
    <w:rsid w:val="00C2054B"/>
    <w:rsid w:val="00C20CA2"/>
    <w:rsid w:val="00C21C59"/>
    <w:rsid w:val="00C21E73"/>
    <w:rsid w:val="00C220A2"/>
    <w:rsid w:val="00C22198"/>
    <w:rsid w:val="00C221A0"/>
    <w:rsid w:val="00C22E06"/>
    <w:rsid w:val="00C23151"/>
    <w:rsid w:val="00C2327E"/>
    <w:rsid w:val="00C23480"/>
    <w:rsid w:val="00C2358A"/>
    <w:rsid w:val="00C238C9"/>
    <w:rsid w:val="00C24829"/>
    <w:rsid w:val="00C249BC"/>
    <w:rsid w:val="00C24AB0"/>
    <w:rsid w:val="00C24ED5"/>
    <w:rsid w:val="00C2525B"/>
    <w:rsid w:val="00C259FB"/>
    <w:rsid w:val="00C25CC4"/>
    <w:rsid w:val="00C25E69"/>
    <w:rsid w:val="00C26D97"/>
    <w:rsid w:val="00C27385"/>
    <w:rsid w:val="00C27BAE"/>
    <w:rsid w:val="00C27CDC"/>
    <w:rsid w:val="00C306DA"/>
    <w:rsid w:val="00C307A6"/>
    <w:rsid w:val="00C3083E"/>
    <w:rsid w:val="00C30B47"/>
    <w:rsid w:val="00C30C68"/>
    <w:rsid w:val="00C30EAF"/>
    <w:rsid w:val="00C3117A"/>
    <w:rsid w:val="00C314A0"/>
    <w:rsid w:val="00C314E3"/>
    <w:rsid w:val="00C31B96"/>
    <w:rsid w:val="00C31CE4"/>
    <w:rsid w:val="00C3297B"/>
    <w:rsid w:val="00C32DD7"/>
    <w:rsid w:val="00C33B3B"/>
    <w:rsid w:val="00C34872"/>
    <w:rsid w:val="00C369A5"/>
    <w:rsid w:val="00C3701E"/>
    <w:rsid w:val="00C37089"/>
    <w:rsid w:val="00C37DCC"/>
    <w:rsid w:val="00C4013E"/>
    <w:rsid w:val="00C404DF"/>
    <w:rsid w:val="00C4091A"/>
    <w:rsid w:val="00C40DF5"/>
    <w:rsid w:val="00C41275"/>
    <w:rsid w:val="00C41354"/>
    <w:rsid w:val="00C41540"/>
    <w:rsid w:val="00C41D83"/>
    <w:rsid w:val="00C423A5"/>
    <w:rsid w:val="00C42E3D"/>
    <w:rsid w:val="00C43654"/>
    <w:rsid w:val="00C44CCB"/>
    <w:rsid w:val="00C459BD"/>
    <w:rsid w:val="00C474A8"/>
    <w:rsid w:val="00C47E77"/>
    <w:rsid w:val="00C5014B"/>
    <w:rsid w:val="00C5033A"/>
    <w:rsid w:val="00C505E7"/>
    <w:rsid w:val="00C50AA0"/>
    <w:rsid w:val="00C50F47"/>
    <w:rsid w:val="00C515E4"/>
    <w:rsid w:val="00C518A8"/>
    <w:rsid w:val="00C51BF2"/>
    <w:rsid w:val="00C52489"/>
    <w:rsid w:val="00C526CB"/>
    <w:rsid w:val="00C53600"/>
    <w:rsid w:val="00C53831"/>
    <w:rsid w:val="00C53BB8"/>
    <w:rsid w:val="00C53C32"/>
    <w:rsid w:val="00C54136"/>
    <w:rsid w:val="00C5582C"/>
    <w:rsid w:val="00C55DB7"/>
    <w:rsid w:val="00C55FD9"/>
    <w:rsid w:val="00C566C4"/>
    <w:rsid w:val="00C5675F"/>
    <w:rsid w:val="00C5688A"/>
    <w:rsid w:val="00C5764B"/>
    <w:rsid w:val="00C57AA8"/>
    <w:rsid w:val="00C57AB9"/>
    <w:rsid w:val="00C6059A"/>
    <w:rsid w:val="00C6176D"/>
    <w:rsid w:val="00C62031"/>
    <w:rsid w:val="00C623FC"/>
    <w:rsid w:val="00C63181"/>
    <w:rsid w:val="00C6322B"/>
    <w:rsid w:val="00C64008"/>
    <w:rsid w:val="00C640E5"/>
    <w:rsid w:val="00C6476F"/>
    <w:rsid w:val="00C64A7F"/>
    <w:rsid w:val="00C64AB7"/>
    <w:rsid w:val="00C64F0B"/>
    <w:rsid w:val="00C654A3"/>
    <w:rsid w:val="00C65F49"/>
    <w:rsid w:val="00C66150"/>
    <w:rsid w:val="00C66FEA"/>
    <w:rsid w:val="00C67F66"/>
    <w:rsid w:val="00C70D14"/>
    <w:rsid w:val="00C70FED"/>
    <w:rsid w:val="00C71196"/>
    <w:rsid w:val="00C7120D"/>
    <w:rsid w:val="00C7190E"/>
    <w:rsid w:val="00C71B96"/>
    <w:rsid w:val="00C72437"/>
    <w:rsid w:val="00C72700"/>
    <w:rsid w:val="00C72757"/>
    <w:rsid w:val="00C72D07"/>
    <w:rsid w:val="00C73A0E"/>
    <w:rsid w:val="00C73FF3"/>
    <w:rsid w:val="00C74208"/>
    <w:rsid w:val="00C74983"/>
    <w:rsid w:val="00C750E1"/>
    <w:rsid w:val="00C75254"/>
    <w:rsid w:val="00C75B79"/>
    <w:rsid w:val="00C75F08"/>
    <w:rsid w:val="00C75F13"/>
    <w:rsid w:val="00C76486"/>
    <w:rsid w:val="00C76DD6"/>
    <w:rsid w:val="00C7746F"/>
    <w:rsid w:val="00C807F1"/>
    <w:rsid w:val="00C8132F"/>
    <w:rsid w:val="00C81835"/>
    <w:rsid w:val="00C82A8B"/>
    <w:rsid w:val="00C82B42"/>
    <w:rsid w:val="00C83264"/>
    <w:rsid w:val="00C83E95"/>
    <w:rsid w:val="00C8434B"/>
    <w:rsid w:val="00C84D15"/>
    <w:rsid w:val="00C84F23"/>
    <w:rsid w:val="00C85004"/>
    <w:rsid w:val="00C858F9"/>
    <w:rsid w:val="00C85913"/>
    <w:rsid w:val="00C860BA"/>
    <w:rsid w:val="00C86291"/>
    <w:rsid w:val="00C86365"/>
    <w:rsid w:val="00C86407"/>
    <w:rsid w:val="00C867FC"/>
    <w:rsid w:val="00C86819"/>
    <w:rsid w:val="00C86D0D"/>
    <w:rsid w:val="00C87090"/>
    <w:rsid w:val="00C902D9"/>
    <w:rsid w:val="00C90823"/>
    <w:rsid w:val="00C90F9B"/>
    <w:rsid w:val="00C92A97"/>
    <w:rsid w:val="00C9323A"/>
    <w:rsid w:val="00C932FE"/>
    <w:rsid w:val="00C9426E"/>
    <w:rsid w:val="00C943C0"/>
    <w:rsid w:val="00C94B43"/>
    <w:rsid w:val="00C9523A"/>
    <w:rsid w:val="00C959FF"/>
    <w:rsid w:val="00C9659A"/>
    <w:rsid w:val="00C96B63"/>
    <w:rsid w:val="00C97088"/>
    <w:rsid w:val="00C974E5"/>
    <w:rsid w:val="00C97586"/>
    <w:rsid w:val="00CA016E"/>
    <w:rsid w:val="00CA059E"/>
    <w:rsid w:val="00CA12DB"/>
    <w:rsid w:val="00CA2998"/>
    <w:rsid w:val="00CA2EAA"/>
    <w:rsid w:val="00CA31F0"/>
    <w:rsid w:val="00CA3981"/>
    <w:rsid w:val="00CA3CE1"/>
    <w:rsid w:val="00CA4114"/>
    <w:rsid w:val="00CA4182"/>
    <w:rsid w:val="00CA463E"/>
    <w:rsid w:val="00CA4D24"/>
    <w:rsid w:val="00CA5666"/>
    <w:rsid w:val="00CA5FC6"/>
    <w:rsid w:val="00CA6A90"/>
    <w:rsid w:val="00CA70AD"/>
    <w:rsid w:val="00CA72CC"/>
    <w:rsid w:val="00CA7458"/>
    <w:rsid w:val="00CA7A57"/>
    <w:rsid w:val="00CA7BE4"/>
    <w:rsid w:val="00CA7C61"/>
    <w:rsid w:val="00CA7FE8"/>
    <w:rsid w:val="00CB03F2"/>
    <w:rsid w:val="00CB0C8B"/>
    <w:rsid w:val="00CB0E17"/>
    <w:rsid w:val="00CB0EC9"/>
    <w:rsid w:val="00CB12D7"/>
    <w:rsid w:val="00CB1396"/>
    <w:rsid w:val="00CB1605"/>
    <w:rsid w:val="00CB1852"/>
    <w:rsid w:val="00CB1B55"/>
    <w:rsid w:val="00CB1FF5"/>
    <w:rsid w:val="00CB240F"/>
    <w:rsid w:val="00CB2475"/>
    <w:rsid w:val="00CB2C96"/>
    <w:rsid w:val="00CB318E"/>
    <w:rsid w:val="00CB4ED8"/>
    <w:rsid w:val="00CB50AF"/>
    <w:rsid w:val="00CB548A"/>
    <w:rsid w:val="00CB5AFC"/>
    <w:rsid w:val="00CB7372"/>
    <w:rsid w:val="00CB77B6"/>
    <w:rsid w:val="00CC019D"/>
    <w:rsid w:val="00CC0773"/>
    <w:rsid w:val="00CC1677"/>
    <w:rsid w:val="00CC1873"/>
    <w:rsid w:val="00CC2014"/>
    <w:rsid w:val="00CC4090"/>
    <w:rsid w:val="00CC45FB"/>
    <w:rsid w:val="00CC47BF"/>
    <w:rsid w:val="00CC4AF5"/>
    <w:rsid w:val="00CC4B28"/>
    <w:rsid w:val="00CC57D1"/>
    <w:rsid w:val="00CC6BD7"/>
    <w:rsid w:val="00CC760F"/>
    <w:rsid w:val="00CC7A5E"/>
    <w:rsid w:val="00CC7B18"/>
    <w:rsid w:val="00CC7C73"/>
    <w:rsid w:val="00CD18D4"/>
    <w:rsid w:val="00CD18FF"/>
    <w:rsid w:val="00CD3298"/>
    <w:rsid w:val="00CD471F"/>
    <w:rsid w:val="00CD5D52"/>
    <w:rsid w:val="00CD60B6"/>
    <w:rsid w:val="00CD6471"/>
    <w:rsid w:val="00CD656D"/>
    <w:rsid w:val="00CD69AB"/>
    <w:rsid w:val="00CD6EF2"/>
    <w:rsid w:val="00CD700A"/>
    <w:rsid w:val="00CD70B5"/>
    <w:rsid w:val="00CD75FD"/>
    <w:rsid w:val="00CD77D6"/>
    <w:rsid w:val="00CD7D1B"/>
    <w:rsid w:val="00CD7E0E"/>
    <w:rsid w:val="00CE0786"/>
    <w:rsid w:val="00CE09EB"/>
    <w:rsid w:val="00CE13D6"/>
    <w:rsid w:val="00CE1B0D"/>
    <w:rsid w:val="00CE2022"/>
    <w:rsid w:val="00CE256B"/>
    <w:rsid w:val="00CE2FF6"/>
    <w:rsid w:val="00CE31C1"/>
    <w:rsid w:val="00CE3448"/>
    <w:rsid w:val="00CE347E"/>
    <w:rsid w:val="00CE35D5"/>
    <w:rsid w:val="00CE3F5B"/>
    <w:rsid w:val="00CE402B"/>
    <w:rsid w:val="00CE428A"/>
    <w:rsid w:val="00CE42D3"/>
    <w:rsid w:val="00CE4F0D"/>
    <w:rsid w:val="00CE5072"/>
    <w:rsid w:val="00CE5FF9"/>
    <w:rsid w:val="00CE7701"/>
    <w:rsid w:val="00CE77E5"/>
    <w:rsid w:val="00CE7C52"/>
    <w:rsid w:val="00CE7CB5"/>
    <w:rsid w:val="00CF046E"/>
    <w:rsid w:val="00CF07F1"/>
    <w:rsid w:val="00CF11AF"/>
    <w:rsid w:val="00CF1276"/>
    <w:rsid w:val="00CF1463"/>
    <w:rsid w:val="00CF1915"/>
    <w:rsid w:val="00CF1AA6"/>
    <w:rsid w:val="00CF1C01"/>
    <w:rsid w:val="00CF1E41"/>
    <w:rsid w:val="00CF27B0"/>
    <w:rsid w:val="00CF2BE7"/>
    <w:rsid w:val="00CF305C"/>
    <w:rsid w:val="00CF338E"/>
    <w:rsid w:val="00CF3411"/>
    <w:rsid w:val="00CF3676"/>
    <w:rsid w:val="00CF3687"/>
    <w:rsid w:val="00CF3750"/>
    <w:rsid w:val="00CF3872"/>
    <w:rsid w:val="00CF3C00"/>
    <w:rsid w:val="00CF4774"/>
    <w:rsid w:val="00CF4A36"/>
    <w:rsid w:val="00CF53EB"/>
    <w:rsid w:val="00CF5E9F"/>
    <w:rsid w:val="00CF6433"/>
    <w:rsid w:val="00CF667C"/>
    <w:rsid w:val="00CF6C9C"/>
    <w:rsid w:val="00CF6CF5"/>
    <w:rsid w:val="00CF6D39"/>
    <w:rsid w:val="00CF714E"/>
    <w:rsid w:val="00CF7375"/>
    <w:rsid w:val="00CF7828"/>
    <w:rsid w:val="00CF7D22"/>
    <w:rsid w:val="00D005C7"/>
    <w:rsid w:val="00D011B6"/>
    <w:rsid w:val="00D016F0"/>
    <w:rsid w:val="00D02212"/>
    <w:rsid w:val="00D022E5"/>
    <w:rsid w:val="00D02B58"/>
    <w:rsid w:val="00D02C30"/>
    <w:rsid w:val="00D02FC3"/>
    <w:rsid w:val="00D040ED"/>
    <w:rsid w:val="00D04C9F"/>
    <w:rsid w:val="00D05644"/>
    <w:rsid w:val="00D06B38"/>
    <w:rsid w:val="00D06F1A"/>
    <w:rsid w:val="00D072B4"/>
    <w:rsid w:val="00D07D08"/>
    <w:rsid w:val="00D1094A"/>
    <w:rsid w:val="00D11DF8"/>
    <w:rsid w:val="00D12FC9"/>
    <w:rsid w:val="00D13099"/>
    <w:rsid w:val="00D13325"/>
    <w:rsid w:val="00D133FB"/>
    <w:rsid w:val="00D139BD"/>
    <w:rsid w:val="00D13B68"/>
    <w:rsid w:val="00D13CA8"/>
    <w:rsid w:val="00D14C65"/>
    <w:rsid w:val="00D158EB"/>
    <w:rsid w:val="00D15D9F"/>
    <w:rsid w:val="00D165FE"/>
    <w:rsid w:val="00D167D5"/>
    <w:rsid w:val="00D16F12"/>
    <w:rsid w:val="00D17E64"/>
    <w:rsid w:val="00D20791"/>
    <w:rsid w:val="00D2094E"/>
    <w:rsid w:val="00D2137C"/>
    <w:rsid w:val="00D21BFD"/>
    <w:rsid w:val="00D21F70"/>
    <w:rsid w:val="00D22057"/>
    <w:rsid w:val="00D22072"/>
    <w:rsid w:val="00D22296"/>
    <w:rsid w:val="00D2258F"/>
    <w:rsid w:val="00D227BA"/>
    <w:rsid w:val="00D229D6"/>
    <w:rsid w:val="00D23595"/>
    <w:rsid w:val="00D23980"/>
    <w:rsid w:val="00D23BD6"/>
    <w:rsid w:val="00D24985"/>
    <w:rsid w:val="00D24FEF"/>
    <w:rsid w:val="00D254B7"/>
    <w:rsid w:val="00D2564D"/>
    <w:rsid w:val="00D268B1"/>
    <w:rsid w:val="00D26DA7"/>
    <w:rsid w:val="00D27015"/>
    <w:rsid w:val="00D3022F"/>
    <w:rsid w:val="00D30B95"/>
    <w:rsid w:val="00D3111B"/>
    <w:rsid w:val="00D3162A"/>
    <w:rsid w:val="00D31B29"/>
    <w:rsid w:val="00D31F0D"/>
    <w:rsid w:val="00D32567"/>
    <w:rsid w:val="00D3293F"/>
    <w:rsid w:val="00D34136"/>
    <w:rsid w:val="00D347D0"/>
    <w:rsid w:val="00D3511B"/>
    <w:rsid w:val="00D365BF"/>
    <w:rsid w:val="00D36666"/>
    <w:rsid w:val="00D3744A"/>
    <w:rsid w:val="00D37BC8"/>
    <w:rsid w:val="00D41313"/>
    <w:rsid w:val="00D41A81"/>
    <w:rsid w:val="00D41D84"/>
    <w:rsid w:val="00D42D69"/>
    <w:rsid w:val="00D43E15"/>
    <w:rsid w:val="00D43F7E"/>
    <w:rsid w:val="00D44117"/>
    <w:rsid w:val="00D446B7"/>
    <w:rsid w:val="00D45728"/>
    <w:rsid w:val="00D459D6"/>
    <w:rsid w:val="00D45BB9"/>
    <w:rsid w:val="00D45DF8"/>
    <w:rsid w:val="00D46070"/>
    <w:rsid w:val="00D47BC1"/>
    <w:rsid w:val="00D47E11"/>
    <w:rsid w:val="00D50DE8"/>
    <w:rsid w:val="00D51432"/>
    <w:rsid w:val="00D51719"/>
    <w:rsid w:val="00D52159"/>
    <w:rsid w:val="00D5283D"/>
    <w:rsid w:val="00D54C10"/>
    <w:rsid w:val="00D551F6"/>
    <w:rsid w:val="00D5591A"/>
    <w:rsid w:val="00D562C5"/>
    <w:rsid w:val="00D56A71"/>
    <w:rsid w:val="00D574BC"/>
    <w:rsid w:val="00D5755F"/>
    <w:rsid w:val="00D578BA"/>
    <w:rsid w:val="00D6001E"/>
    <w:rsid w:val="00D6050C"/>
    <w:rsid w:val="00D6080D"/>
    <w:rsid w:val="00D610BF"/>
    <w:rsid w:val="00D617D0"/>
    <w:rsid w:val="00D61D36"/>
    <w:rsid w:val="00D62209"/>
    <w:rsid w:val="00D6252D"/>
    <w:rsid w:val="00D6398B"/>
    <w:rsid w:val="00D64CCB"/>
    <w:rsid w:val="00D65ED8"/>
    <w:rsid w:val="00D65FAB"/>
    <w:rsid w:val="00D67AE6"/>
    <w:rsid w:val="00D67DEA"/>
    <w:rsid w:val="00D70D8D"/>
    <w:rsid w:val="00D70F2C"/>
    <w:rsid w:val="00D71E41"/>
    <w:rsid w:val="00D73932"/>
    <w:rsid w:val="00D73BA4"/>
    <w:rsid w:val="00D73D51"/>
    <w:rsid w:val="00D74259"/>
    <w:rsid w:val="00D74BAC"/>
    <w:rsid w:val="00D74FEF"/>
    <w:rsid w:val="00D75270"/>
    <w:rsid w:val="00D769A9"/>
    <w:rsid w:val="00D76BD0"/>
    <w:rsid w:val="00D76CE2"/>
    <w:rsid w:val="00D76CFC"/>
    <w:rsid w:val="00D771DA"/>
    <w:rsid w:val="00D778D8"/>
    <w:rsid w:val="00D77B34"/>
    <w:rsid w:val="00D77DCF"/>
    <w:rsid w:val="00D77FEA"/>
    <w:rsid w:val="00D77FFC"/>
    <w:rsid w:val="00D810A9"/>
    <w:rsid w:val="00D81355"/>
    <w:rsid w:val="00D828E3"/>
    <w:rsid w:val="00D82F03"/>
    <w:rsid w:val="00D8360E"/>
    <w:rsid w:val="00D83D32"/>
    <w:rsid w:val="00D8467F"/>
    <w:rsid w:val="00D8597C"/>
    <w:rsid w:val="00D86474"/>
    <w:rsid w:val="00D86565"/>
    <w:rsid w:val="00D8661D"/>
    <w:rsid w:val="00D868BA"/>
    <w:rsid w:val="00D86B79"/>
    <w:rsid w:val="00D86EF1"/>
    <w:rsid w:val="00D872B9"/>
    <w:rsid w:val="00D905D7"/>
    <w:rsid w:val="00D923C9"/>
    <w:rsid w:val="00D936D1"/>
    <w:rsid w:val="00D93E95"/>
    <w:rsid w:val="00D94BDB"/>
    <w:rsid w:val="00D951E8"/>
    <w:rsid w:val="00D955C4"/>
    <w:rsid w:val="00D957F0"/>
    <w:rsid w:val="00D95EDC"/>
    <w:rsid w:val="00D964CC"/>
    <w:rsid w:val="00D96AE9"/>
    <w:rsid w:val="00D96D22"/>
    <w:rsid w:val="00D972D7"/>
    <w:rsid w:val="00DA09CF"/>
    <w:rsid w:val="00DA0B6C"/>
    <w:rsid w:val="00DA0D26"/>
    <w:rsid w:val="00DA0E32"/>
    <w:rsid w:val="00DA1012"/>
    <w:rsid w:val="00DA1278"/>
    <w:rsid w:val="00DA1542"/>
    <w:rsid w:val="00DA17CB"/>
    <w:rsid w:val="00DA19C5"/>
    <w:rsid w:val="00DA23D9"/>
    <w:rsid w:val="00DA2484"/>
    <w:rsid w:val="00DA27B7"/>
    <w:rsid w:val="00DA40A1"/>
    <w:rsid w:val="00DA46F0"/>
    <w:rsid w:val="00DA53EE"/>
    <w:rsid w:val="00DA5532"/>
    <w:rsid w:val="00DA573C"/>
    <w:rsid w:val="00DA59CD"/>
    <w:rsid w:val="00DA5D7C"/>
    <w:rsid w:val="00DA5EAF"/>
    <w:rsid w:val="00DA610B"/>
    <w:rsid w:val="00DA6411"/>
    <w:rsid w:val="00DA6D0B"/>
    <w:rsid w:val="00DA764B"/>
    <w:rsid w:val="00DA76B1"/>
    <w:rsid w:val="00DB0205"/>
    <w:rsid w:val="00DB0CC6"/>
    <w:rsid w:val="00DB137C"/>
    <w:rsid w:val="00DB146F"/>
    <w:rsid w:val="00DB1F56"/>
    <w:rsid w:val="00DB23EC"/>
    <w:rsid w:val="00DB2BFF"/>
    <w:rsid w:val="00DB2D12"/>
    <w:rsid w:val="00DB2EDD"/>
    <w:rsid w:val="00DB3350"/>
    <w:rsid w:val="00DB3D99"/>
    <w:rsid w:val="00DB4007"/>
    <w:rsid w:val="00DB408B"/>
    <w:rsid w:val="00DB4AA9"/>
    <w:rsid w:val="00DB4F5E"/>
    <w:rsid w:val="00DB6E94"/>
    <w:rsid w:val="00DB7164"/>
    <w:rsid w:val="00DC0C73"/>
    <w:rsid w:val="00DC10CE"/>
    <w:rsid w:val="00DC1E6C"/>
    <w:rsid w:val="00DC204F"/>
    <w:rsid w:val="00DC2917"/>
    <w:rsid w:val="00DC29CE"/>
    <w:rsid w:val="00DC2CC0"/>
    <w:rsid w:val="00DC3D27"/>
    <w:rsid w:val="00DC5A9D"/>
    <w:rsid w:val="00DC5CC9"/>
    <w:rsid w:val="00DC5CDB"/>
    <w:rsid w:val="00DC740E"/>
    <w:rsid w:val="00DC7A05"/>
    <w:rsid w:val="00DD0DF0"/>
    <w:rsid w:val="00DD10EA"/>
    <w:rsid w:val="00DD12FF"/>
    <w:rsid w:val="00DD1473"/>
    <w:rsid w:val="00DD160E"/>
    <w:rsid w:val="00DD1FA9"/>
    <w:rsid w:val="00DD2225"/>
    <w:rsid w:val="00DD299A"/>
    <w:rsid w:val="00DD2E21"/>
    <w:rsid w:val="00DD3912"/>
    <w:rsid w:val="00DD3C0E"/>
    <w:rsid w:val="00DD3E39"/>
    <w:rsid w:val="00DD4246"/>
    <w:rsid w:val="00DD534F"/>
    <w:rsid w:val="00DD5437"/>
    <w:rsid w:val="00DD5707"/>
    <w:rsid w:val="00DD5A3C"/>
    <w:rsid w:val="00DD5AD8"/>
    <w:rsid w:val="00DD5AE0"/>
    <w:rsid w:val="00DD6B75"/>
    <w:rsid w:val="00DD6CEE"/>
    <w:rsid w:val="00DD6FFA"/>
    <w:rsid w:val="00DD7752"/>
    <w:rsid w:val="00DD7DF6"/>
    <w:rsid w:val="00DE13F3"/>
    <w:rsid w:val="00DE2105"/>
    <w:rsid w:val="00DE380F"/>
    <w:rsid w:val="00DE52E0"/>
    <w:rsid w:val="00DE5FF6"/>
    <w:rsid w:val="00DE670E"/>
    <w:rsid w:val="00DE6E93"/>
    <w:rsid w:val="00DE7756"/>
    <w:rsid w:val="00DE7B76"/>
    <w:rsid w:val="00DE7BC7"/>
    <w:rsid w:val="00DF04BC"/>
    <w:rsid w:val="00DF10B6"/>
    <w:rsid w:val="00DF301C"/>
    <w:rsid w:val="00DF31AA"/>
    <w:rsid w:val="00DF3C80"/>
    <w:rsid w:val="00DF6617"/>
    <w:rsid w:val="00DF6AF1"/>
    <w:rsid w:val="00DF70A4"/>
    <w:rsid w:val="00DF7123"/>
    <w:rsid w:val="00DF7901"/>
    <w:rsid w:val="00E000BD"/>
    <w:rsid w:val="00E0077F"/>
    <w:rsid w:val="00E01487"/>
    <w:rsid w:val="00E01C90"/>
    <w:rsid w:val="00E0206A"/>
    <w:rsid w:val="00E020CD"/>
    <w:rsid w:val="00E0226C"/>
    <w:rsid w:val="00E026F5"/>
    <w:rsid w:val="00E02E6D"/>
    <w:rsid w:val="00E030C6"/>
    <w:rsid w:val="00E03172"/>
    <w:rsid w:val="00E037E6"/>
    <w:rsid w:val="00E04740"/>
    <w:rsid w:val="00E04C33"/>
    <w:rsid w:val="00E05EFF"/>
    <w:rsid w:val="00E060B0"/>
    <w:rsid w:val="00E062EA"/>
    <w:rsid w:val="00E07093"/>
    <w:rsid w:val="00E07EA9"/>
    <w:rsid w:val="00E10543"/>
    <w:rsid w:val="00E108C2"/>
    <w:rsid w:val="00E10915"/>
    <w:rsid w:val="00E11A55"/>
    <w:rsid w:val="00E12257"/>
    <w:rsid w:val="00E13D50"/>
    <w:rsid w:val="00E14221"/>
    <w:rsid w:val="00E1438C"/>
    <w:rsid w:val="00E144D6"/>
    <w:rsid w:val="00E14966"/>
    <w:rsid w:val="00E14FDF"/>
    <w:rsid w:val="00E15C2F"/>
    <w:rsid w:val="00E1627B"/>
    <w:rsid w:val="00E1634A"/>
    <w:rsid w:val="00E168FE"/>
    <w:rsid w:val="00E16A7A"/>
    <w:rsid w:val="00E16A89"/>
    <w:rsid w:val="00E16F17"/>
    <w:rsid w:val="00E171BC"/>
    <w:rsid w:val="00E17259"/>
    <w:rsid w:val="00E201D6"/>
    <w:rsid w:val="00E21440"/>
    <w:rsid w:val="00E217B3"/>
    <w:rsid w:val="00E2222B"/>
    <w:rsid w:val="00E224DA"/>
    <w:rsid w:val="00E22A68"/>
    <w:rsid w:val="00E22A7E"/>
    <w:rsid w:val="00E2301F"/>
    <w:rsid w:val="00E2336F"/>
    <w:rsid w:val="00E23480"/>
    <w:rsid w:val="00E234C5"/>
    <w:rsid w:val="00E2411E"/>
    <w:rsid w:val="00E24371"/>
    <w:rsid w:val="00E246EA"/>
    <w:rsid w:val="00E2595E"/>
    <w:rsid w:val="00E26A94"/>
    <w:rsid w:val="00E271EC"/>
    <w:rsid w:val="00E30505"/>
    <w:rsid w:val="00E30C92"/>
    <w:rsid w:val="00E31025"/>
    <w:rsid w:val="00E3148C"/>
    <w:rsid w:val="00E316BE"/>
    <w:rsid w:val="00E3211C"/>
    <w:rsid w:val="00E32183"/>
    <w:rsid w:val="00E32235"/>
    <w:rsid w:val="00E324FF"/>
    <w:rsid w:val="00E325E6"/>
    <w:rsid w:val="00E34198"/>
    <w:rsid w:val="00E3499B"/>
    <w:rsid w:val="00E365E1"/>
    <w:rsid w:val="00E36AB8"/>
    <w:rsid w:val="00E36DFC"/>
    <w:rsid w:val="00E36F00"/>
    <w:rsid w:val="00E36F2E"/>
    <w:rsid w:val="00E37140"/>
    <w:rsid w:val="00E37229"/>
    <w:rsid w:val="00E3739A"/>
    <w:rsid w:val="00E40296"/>
    <w:rsid w:val="00E403A0"/>
    <w:rsid w:val="00E40D53"/>
    <w:rsid w:val="00E4147F"/>
    <w:rsid w:val="00E4173B"/>
    <w:rsid w:val="00E41B8E"/>
    <w:rsid w:val="00E4294B"/>
    <w:rsid w:val="00E433B9"/>
    <w:rsid w:val="00E43BC3"/>
    <w:rsid w:val="00E43CAC"/>
    <w:rsid w:val="00E4433F"/>
    <w:rsid w:val="00E44ADC"/>
    <w:rsid w:val="00E44BB9"/>
    <w:rsid w:val="00E44DD6"/>
    <w:rsid w:val="00E454A5"/>
    <w:rsid w:val="00E46400"/>
    <w:rsid w:val="00E4670B"/>
    <w:rsid w:val="00E4675A"/>
    <w:rsid w:val="00E46BA7"/>
    <w:rsid w:val="00E474D9"/>
    <w:rsid w:val="00E47F09"/>
    <w:rsid w:val="00E5027E"/>
    <w:rsid w:val="00E50754"/>
    <w:rsid w:val="00E50A54"/>
    <w:rsid w:val="00E50D6F"/>
    <w:rsid w:val="00E51181"/>
    <w:rsid w:val="00E517DD"/>
    <w:rsid w:val="00E51CF5"/>
    <w:rsid w:val="00E52921"/>
    <w:rsid w:val="00E52AA2"/>
    <w:rsid w:val="00E52B02"/>
    <w:rsid w:val="00E53276"/>
    <w:rsid w:val="00E53894"/>
    <w:rsid w:val="00E55227"/>
    <w:rsid w:val="00E55924"/>
    <w:rsid w:val="00E56347"/>
    <w:rsid w:val="00E56594"/>
    <w:rsid w:val="00E600B2"/>
    <w:rsid w:val="00E60DC6"/>
    <w:rsid w:val="00E610E3"/>
    <w:rsid w:val="00E61271"/>
    <w:rsid w:val="00E618D3"/>
    <w:rsid w:val="00E61C0B"/>
    <w:rsid w:val="00E628D6"/>
    <w:rsid w:val="00E62ED4"/>
    <w:rsid w:val="00E62FEF"/>
    <w:rsid w:val="00E6331E"/>
    <w:rsid w:val="00E642EE"/>
    <w:rsid w:val="00E64477"/>
    <w:rsid w:val="00E64AF4"/>
    <w:rsid w:val="00E64C73"/>
    <w:rsid w:val="00E64E3B"/>
    <w:rsid w:val="00E656B2"/>
    <w:rsid w:val="00E657AC"/>
    <w:rsid w:val="00E65D9B"/>
    <w:rsid w:val="00E65E05"/>
    <w:rsid w:val="00E67077"/>
    <w:rsid w:val="00E670A0"/>
    <w:rsid w:val="00E67C05"/>
    <w:rsid w:val="00E71391"/>
    <w:rsid w:val="00E713C5"/>
    <w:rsid w:val="00E71558"/>
    <w:rsid w:val="00E71585"/>
    <w:rsid w:val="00E71608"/>
    <w:rsid w:val="00E720F6"/>
    <w:rsid w:val="00E72353"/>
    <w:rsid w:val="00E743CC"/>
    <w:rsid w:val="00E75ADB"/>
    <w:rsid w:val="00E75CD5"/>
    <w:rsid w:val="00E76153"/>
    <w:rsid w:val="00E76655"/>
    <w:rsid w:val="00E76E2B"/>
    <w:rsid w:val="00E76F50"/>
    <w:rsid w:val="00E77494"/>
    <w:rsid w:val="00E776D0"/>
    <w:rsid w:val="00E80F03"/>
    <w:rsid w:val="00E813E9"/>
    <w:rsid w:val="00E81401"/>
    <w:rsid w:val="00E81FD9"/>
    <w:rsid w:val="00E82009"/>
    <w:rsid w:val="00E8274C"/>
    <w:rsid w:val="00E82A67"/>
    <w:rsid w:val="00E8435F"/>
    <w:rsid w:val="00E843AB"/>
    <w:rsid w:val="00E84565"/>
    <w:rsid w:val="00E84AF1"/>
    <w:rsid w:val="00E865C4"/>
    <w:rsid w:val="00E867B5"/>
    <w:rsid w:val="00E87560"/>
    <w:rsid w:val="00E9097A"/>
    <w:rsid w:val="00E90B5D"/>
    <w:rsid w:val="00E916B4"/>
    <w:rsid w:val="00E91A08"/>
    <w:rsid w:val="00E9234C"/>
    <w:rsid w:val="00E92AAD"/>
    <w:rsid w:val="00E93407"/>
    <w:rsid w:val="00E93CBB"/>
    <w:rsid w:val="00E942E7"/>
    <w:rsid w:val="00E9446F"/>
    <w:rsid w:val="00E94CFA"/>
    <w:rsid w:val="00E950CE"/>
    <w:rsid w:val="00E95420"/>
    <w:rsid w:val="00E956B2"/>
    <w:rsid w:val="00E958A1"/>
    <w:rsid w:val="00E95BD4"/>
    <w:rsid w:val="00E95FA6"/>
    <w:rsid w:val="00E9668C"/>
    <w:rsid w:val="00E9695B"/>
    <w:rsid w:val="00E96FDC"/>
    <w:rsid w:val="00E973F2"/>
    <w:rsid w:val="00E97F92"/>
    <w:rsid w:val="00EA0851"/>
    <w:rsid w:val="00EA09B6"/>
    <w:rsid w:val="00EA14FC"/>
    <w:rsid w:val="00EA15B9"/>
    <w:rsid w:val="00EA1984"/>
    <w:rsid w:val="00EA1A2B"/>
    <w:rsid w:val="00EA296F"/>
    <w:rsid w:val="00EA2FED"/>
    <w:rsid w:val="00EA5A50"/>
    <w:rsid w:val="00EA637E"/>
    <w:rsid w:val="00EA66AC"/>
    <w:rsid w:val="00EA67CC"/>
    <w:rsid w:val="00EA6941"/>
    <w:rsid w:val="00EA7022"/>
    <w:rsid w:val="00EA7619"/>
    <w:rsid w:val="00EA7860"/>
    <w:rsid w:val="00EB008D"/>
    <w:rsid w:val="00EB0C24"/>
    <w:rsid w:val="00EB0EFF"/>
    <w:rsid w:val="00EB1477"/>
    <w:rsid w:val="00EB1FB3"/>
    <w:rsid w:val="00EB271E"/>
    <w:rsid w:val="00EB27C5"/>
    <w:rsid w:val="00EB2E3D"/>
    <w:rsid w:val="00EB3EAD"/>
    <w:rsid w:val="00EB3F08"/>
    <w:rsid w:val="00EB40E0"/>
    <w:rsid w:val="00EB53B5"/>
    <w:rsid w:val="00EB5D25"/>
    <w:rsid w:val="00EB6055"/>
    <w:rsid w:val="00EB7AF1"/>
    <w:rsid w:val="00EB7E98"/>
    <w:rsid w:val="00EC015B"/>
    <w:rsid w:val="00EC0377"/>
    <w:rsid w:val="00EC05B3"/>
    <w:rsid w:val="00EC0ED5"/>
    <w:rsid w:val="00EC1078"/>
    <w:rsid w:val="00EC1583"/>
    <w:rsid w:val="00EC1C92"/>
    <w:rsid w:val="00EC1DDC"/>
    <w:rsid w:val="00EC20C0"/>
    <w:rsid w:val="00EC34FD"/>
    <w:rsid w:val="00EC3A6A"/>
    <w:rsid w:val="00EC41E7"/>
    <w:rsid w:val="00EC4449"/>
    <w:rsid w:val="00EC5BE3"/>
    <w:rsid w:val="00EC5EB3"/>
    <w:rsid w:val="00EC686C"/>
    <w:rsid w:val="00EC6D53"/>
    <w:rsid w:val="00EC70DB"/>
    <w:rsid w:val="00EC718F"/>
    <w:rsid w:val="00EC76BD"/>
    <w:rsid w:val="00EC7B7B"/>
    <w:rsid w:val="00ED0687"/>
    <w:rsid w:val="00ED101C"/>
    <w:rsid w:val="00ED1A55"/>
    <w:rsid w:val="00ED2A3F"/>
    <w:rsid w:val="00ED308B"/>
    <w:rsid w:val="00ED3B6E"/>
    <w:rsid w:val="00ED4A3A"/>
    <w:rsid w:val="00ED55FB"/>
    <w:rsid w:val="00ED5E0B"/>
    <w:rsid w:val="00ED63BC"/>
    <w:rsid w:val="00ED654D"/>
    <w:rsid w:val="00ED662F"/>
    <w:rsid w:val="00ED6877"/>
    <w:rsid w:val="00ED7792"/>
    <w:rsid w:val="00ED7936"/>
    <w:rsid w:val="00ED7AA8"/>
    <w:rsid w:val="00EE018D"/>
    <w:rsid w:val="00EE060C"/>
    <w:rsid w:val="00EE06FC"/>
    <w:rsid w:val="00EE0A57"/>
    <w:rsid w:val="00EE1184"/>
    <w:rsid w:val="00EE176D"/>
    <w:rsid w:val="00EE1829"/>
    <w:rsid w:val="00EE2009"/>
    <w:rsid w:val="00EE200A"/>
    <w:rsid w:val="00EE2605"/>
    <w:rsid w:val="00EE296B"/>
    <w:rsid w:val="00EE342C"/>
    <w:rsid w:val="00EE39A1"/>
    <w:rsid w:val="00EE3A25"/>
    <w:rsid w:val="00EE3C93"/>
    <w:rsid w:val="00EE4640"/>
    <w:rsid w:val="00EE46AC"/>
    <w:rsid w:val="00EE59C2"/>
    <w:rsid w:val="00EE6C13"/>
    <w:rsid w:val="00EE6E33"/>
    <w:rsid w:val="00EE7205"/>
    <w:rsid w:val="00EE7315"/>
    <w:rsid w:val="00EF0C9D"/>
    <w:rsid w:val="00EF0F92"/>
    <w:rsid w:val="00EF11C4"/>
    <w:rsid w:val="00EF1BF0"/>
    <w:rsid w:val="00EF385F"/>
    <w:rsid w:val="00EF41D4"/>
    <w:rsid w:val="00EF4D39"/>
    <w:rsid w:val="00EF575D"/>
    <w:rsid w:val="00EF5AA3"/>
    <w:rsid w:val="00EF6269"/>
    <w:rsid w:val="00EF651F"/>
    <w:rsid w:val="00EF65CF"/>
    <w:rsid w:val="00EF7047"/>
    <w:rsid w:val="00EF7378"/>
    <w:rsid w:val="00EF7A2D"/>
    <w:rsid w:val="00F006AF"/>
    <w:rsid w:val="00F01005"/>
    <w:rsid w:val="00F01101"/>
    <w:rsid w:val="00F01187"/>
    <w:rsid w:val="00F01AA7"/>
    <w:rsid w:val="00F02041"/>
    <w:rsid w:val="00F020CB"/>
    <w:rsid w:val="00F022B5"/>
    <w:rsid w:val="00F02A21"/>
    <w:rsid w:val="00F02C1A"/>
    <w:rsid w:val="00F0332D"/>
    <w:rsid w:val="00F034A6"/>
    <w:rsid w:val="00F03667"/>
    <w:rsid w:val="00F03ACE"/>
    <w:rsid w:val="00F045A4"/>
    <w:rsid w:val="00F04614"/>
    <w:rsid w:val="00F04AD3"/>
    <w:rsid w:val="00F050ED"/>
    <w:rsid w:val="00F0573F"/>
    <w:rsid w:val="00F061D7"/>
    <w:rsid w:val="00F063D5"/>
    <w:rsid w:val="00F06818"/>
    <w:rsid w:val="00F06B21"/>
    <w:rsid w:val="00F07359"/>
    <w:rsid w:val="00F10137"/>
    <w:rsid w:val="00F107C2"/>
    <w:rsid w:val="00F10B7F"/>
    <w:rsid w:val="00F10E4A"/>
    <w:rsid w:val="00F11A32"/>
    <w:rsid w:val="00F11D50"/>
    <w:rsid w:val="00F144D5"/>
    <w:rsid w:val="00F148C9"/>
    <w:rsid w:val="00F154F0"/>
    <w:rsid w:val="00F15935"/>
    <w:rsid w:val="00F16451"/>
    <w:rsid w:val="00F17270"/>
    <w:rsid w:val="00F173E9"/>
    <w:rsid w:val="00F1763A"/>
    <w:rsid w:val="00F176BA"/>
    <w:rsid w:val="00F20548"/>
    <w:rsid w:val="00F20C94"/>
    <w:rsid w:val="00F20DB6"/>
    <w:rsid w:val="00F215F3"/>
    <w:rsid w:val="00F226A0"/>
    <w:rsid w:val="00F226B2"/>
    <w:rsid w:val="00F228B6"/>
    <w:rsid w:val="00F22945"/>
    <w:rsid w:val="00F22AC0"/>
    <w:rsid w:val="00F23181"/>
    <w:rsid w:val="00F2318B"/>
    <w:rsid w:val="00F237D4"/>
    <w:rsid w:val="00F23A53"/>
    <w:rsid w:val="00F23C74"/>
    <w:rsid w:val="00F240DF"/>
    <w:rsid w:val="00F243F5"/>
    <w:rsid w:val="00F249AA"/>
    <w:rsid w:val="00F24E7B"/>
    <w:rsid w:val="00F25A5D"/>
    <w:rsid w:val="00F2692D"/>
    <w:rsid w:val="00F26C25"/>
    <w:rsid w:val="00F270E9"/>
    <w:rsid w:val="00F2727D"/>
    <w:rsid w:val="00F27BD2"/>
    <w:rsid w:val="00F30147"/>
    <w:rsid w:val="00F30696"/>
    <w:rsid w:val="00F309C2"/>
    <w:rsid w:val="00F31642"/>
    <w:rsid w:val="00F31B72"/>
    <w:rsid w:val="00F320E1"/>
    <w:rsid w:val="00F328B1"/>
    <w:rsid w:val="00F328FE"/>
    <w:rsid w:val="00F329A2"/>
    <w:rsid w:val="00F3333C"/>
    <w:rsid w:val="00F338CC"/>
    <w:rsid w:val="00F33A59"/>
    <w:rsid w:val="00F33B2E"/>
    <w:rsid w:val="00F33CB1"/>
    <w:rsid w:val="00F34812"/>
    <w:rsid w:val="00F354BC"/>
    <w:rsid w:val="00F36428"/>
    <w:rsid w:val="00F36DF9"/>
    <w:rsid w:val="00F36E97"/>
    <w:rsid w:val="00F37458"/>
    <w:rsid w:val="00F37B59"/>
    <w:rsid w:val="00F37C1A"/>
    <w:rsid w:val="00F37FB9"/>
    <w:rsid w:val="00F4002C"/>
    <w:rsid w:val="00F40097"/>
    <w:rsid w:val="00F4087A"/>
    <w:rsid w:val="00F410E0"/>
    <w:rsid w:val="00F41197"/>
    <w:rsid w:val="00F41289"/>
    <w:rsid w:val="00F41529"/>
    <w:rsid w:val="00F41C33"/>
    <w:rsid w:val="00F42432"/>
    <w:rsid w:val="00F42D5D"/>
    <w:rsid w:val="00F4336C"/>
    <w:rsid w:val="00F434A3"/>
    <w:rsid w:val="00F43EEA"/>
    <w:rsid w:val="00F4428F"/>
    <w:rsid w:val="00F45318"/>
    <w:rsid w:val="00F455E1"/>
    <w:rsid w:val="00F45E19"/>
    <w:rsid w:val="00F468AE"/>
    <w:rsid w:val="00F47429"/>
    <w:rsid w:val="00F479BD"/>
    <w:rsid w:val="00F50811"/>
    <w:rsid w:val="00F50F45"/>
    <w:rsid w:val="00F50FFA"/>
    <w:rsid w:val="00F512D5"/>
    <w:rsid w:val="00F5174A"/>
    <w:rsid w:val="00F5224D"/>
    <w:rsid w:val="00F5241C"/>
    <w:rsid w:val="00F52C2A"/>
    <w:rsid w:val="00F52FB3"/>
    <w:rsid w:val="00F53F79"/>
    <w:rsid w:val="00F5436A"/>
    <w:rsid w:val="00F549B6"/>
    <w:rsid w:val="00F550D1"/>
    <w:rsid w:val="00F554CA"/>
    <w:rsid w:val="00F55A51"/>
    <w:rsid w:val="00F55F9C"/>
    <w:rsid w:val="00F564C5"/>
    <w:rsid w:val="00F568D5"/>
    <w:rsid w:val="00F56C22"/>
    <w:rsid w:val="00F600DA"/>
    <w:rsid w:val="00F6024F"/>
    <w:rsid w:val="00F616B5"/>
    <w:rsid w:val="00F616D2"/>
    <w:rsid w:val="00F61B26"/>
    <w:rsid w:val="00F61C29"/>
    <w:rsid w:val="00F62191"/>
    <w:rsid w:val="00F62A82"/>
    <w:rsid w:val="00F63D29"/>
    <w:rsid w:val="00F63F3D"/>
    <w:rsid w:val="00F646AD"/>
    <w:rsid w:val="00F64A9E"/>
    <w:rsid w:val="00F65A02"/>
    <w:rsid w:val="00F66D25"/>
    <w:rsid w:val="00F66E92"/>
    <w:rsid w:val="00F6769F"/>
    <w:rsid w:val="00F704CD"/>
    <w:rsid w:val="00F70961"/>
    <w:rsid w:val="00F71259"/>
    <w:rsid w:val="00F71328"/>
    <w:rsid w:val="00F71DB2"/>
    <w:rsid w:val="00F7235B"/>
    <w:rsid w:val="00F724D8"/>
    <w:rsid w:val="00F72D03"/>
    <w:rsid w:val="00F72F32"/>
    <w:rsid w:val="00F73201"/>
    <w:rsid w:val="00F73590"/>
    <w:rsid w:val="00F74019"/>
    <w:rsid w:val="00F74067"/>
    <w:rsid w:val="00F743C2"/>
    <w:rsid w:val="00F74971"/>
    <w:rsid w:val="00F749C5"/>
    <w:rsid w:val="00F74E29"/>
    <w:rsid w:val="00F75110"/>
    <w:rsid w:val="00F76E57"/>
    <w:rsid w:val="00F7704C"/>
    <w:rsid w:val="00F77070"/>
    <w:rsid w:val="00F776E3"/>
    <w:rsid w:val="00F80BFD"/>
    <w:rsid w:val="00F81B7F"/>
    <w:rsid w:val="00F83E2B"/>
    <w:rsid w:val="00F83FCC"/>
    <w:rsid w:val="00F84012"/>
    <w:rsid w:val="00F84988"/>
    <w:rsid w:val="00F8498F"/>
    <w:rsid w:val="00F85200"/>
    <w:rsid w:val="00F85287"/>
    <w:rsid w:val="00F859EF"/>
    <w:rsid w:val="00F85EBB"/>
    <w:rsid w:val="00F87DCC"/>
    <w:rsid w:val="00F90328"/>
    <w:rsid w:val="00F906ED"/>
    <w:rsid w:val="00F90DC6"/>
    <w:rsid w:val="00F913E4"/>
    <w:rsid w:val="00F91BB3"/>
    <w:rsid w:val="00F92111"/>
    <w:rsid w:val="00F921E2"/>
    <w:rsid w:val="00F92221"/>
    <w:rsid w:val="00F92982"/>
    <w:rsid w:val="00F93CE5"/>
    <w:rsid w:val="00F94211"/>
    <w:rsid w:val="00F94488"/>
    <w:rsid w:val="00F944D3"/>
    <w:rsid w:val="00F945F9"/>
    <w:rsid w:val="00F94700"/>
    <w:rsid w:val="00F959FA"/>
    <w:rsid w:val="00F96102"/>
    <w:rsid w:val="00F9612A"/>
    <w:rsid w:val="00F9630F"/>
    <w:rsid w:val="00F964A0"/>
    <w:rsid w:val="00F97D23"/>
    <w:rsid w:val="00FA0A3D"/>
    <w:rsid w:val="00FA0C09"/>
    <w:rsid w:val="00FA0FCC"/>
    <w:rsid w:val="00FA1927"/>
    <w:rsid w:val="00FA1C9D"/>
    <w:rsid w:val="00FA1CE5"/>
    <w:rsid w:val="00FA2BBB"/>
    <w:rsid w:val="00FA3D5D"/>
    <w:rsid w:val="00FA3DAF"/>
    <w:rsid w:val="00FA58EA"/>
    <w:rsid w:val="00FA5B05"/>
    <w:rsid w:val="00FA5D52"/>
    <w:rsid w:val="00FA5EAD"/>
    <w:rsid w:val="00FA603A"/>
    <w:rsid w:val="00FA7504"/>
    <w:rsid w:val="00FA7EFB"/>
    <w:rsid w:val="00FB0AD0"/>
    <w:rsid w:val="00FB0B9C"/>
    <w:rsid w:val="00FB113A"/>
    <w:rsid w:val="00FB12F4"/>
    <w:rsid w:val="00FB16F5"/>
    <w:rsid w:val="00FB27D2"/>
    <w:rsid w:val="00FB306B"/>
    <w:rsid w:val="00FB30C6"/>
    <w:rsid w:val="00FB3CEC"/>
    <w:rsid w:val="00FB3FBD"/>
    <w:rsid w:val="00FB41DA"/>
    <w:rsid w:val="00FB4976"/>
    <w:rsid w:val="00FB4A8F"/>
    <w:rsid w:val="00FB4C2C"/>
    <w:rsid w:val="00FB4C7C"/>
    <w:rsid w:val="00FB4E49"/>
    <w:rsid w:val="00FB573E"/>
    <w:rsid w:val="00FB643E"/>
    <w:rsid w:val="00FB6D1C"/>
    <w:rsid w:val="00FB7034"/>
    <w:rsid w:val="00FB70F3"/>
    <w:rsid w:val="00FB75CF"/>
    <w:rsid w:val="00FB790F"/>
    <w:rsid w:val="00FB7E78"/>
    <w:rsid w:val="00FC0B29"/>
    <w:rsid w:val="00FC112E"/>
    <w:rsid w:val="00FC1204"/>
    <w:rsid w:val="00FC1343"/>
    <w:rsid w:val="00FC1D2F"/>
    <w:rsid w:val="00FC23B9"/>
    <w:rsid w:val="00FC279E"/>
    <w:rsid w:val="00FC2B35"/>
    <w:rsid w:val="00FC2F52"/>
    <w:rsid w:val="00FC2F5D"/>
    <w:rsid w:val="00FC3350"/>
    <w:rsid w:val="00FC356E"/>
    <w:rsid w:val="00FC3BD1"/>
    <w:rsid w:val="00FC442B"/>
    <w:rsid w:val="00FC45B6"/>
    <w:rsid w:val="00FC53C4"/>
    <w:rsid w:val="00FC57EE"/>
    <w:rsid w:val="00FC5919"/>
    <w:rsid w:val="00FC6683"/>
    <w:rsid w:val="00FC6705"/>
    <w:rsid w:val="00FC6A75"/>
    <w:rsid w:val="00FC6CD0"/>
    <w:rsid w:val="00FC70F5"/>
    <w:rsid w:val="00FC7124"/>
    <w:rsid w:val="00FC782C"/>
    <w:rsid w:val="00FC7E40"/>
    <w:rsid w:val="00FD02DB"/>
    <w:rsid w:val="00FD0D62"/>
    <w:rsid w:val="00FD1056"/>
    <w:rsid w:val="00FD10C3"/>
    <w:rsid w:val="00FD116D"/>
    <w:rsid w:val="00FD1D0A"/>
    <w:rsid w:val="00FD2160"/>
    <w:rsid w:val="00FD2619"/>
    <w:rsid w:val="00FD26FB"/>
    <w:rsid w:val="00FD27D7"/>
    <w:rsid w:val="00FD2D4D"/>
    <w:rsid w:val="00FD32E4"/>
    <w:rsid w:val="00FD4666"/>
    <w:rsid w:val="00FD4CF5"/>
    <w:rsid w:val="00FD4E8B"/>
    <w:rsid w:val="00FD590E"/>
    <w:rsid w:val="00FD7326"/>
    <w:rsid w:val="00FD7F74"/>
    <w:rsid w:val="00FE0021"/>
    <w:rsid w:val="00FE0A08"/>
    <w:rsid w:val="00FE0E32"/>
    <w:rsid w:val="00FE13F4"/>
    <w:rsid w:val="00FE1690"/>
    <w:rsid w:val="00FE1762"/>
    <w:rsid w:val="00FE2779"/>
    <w:rsid w:val="00FE2DBA"/>
    <w:rsid w:val="00FE2E85"/>
    <w:rsid w:val="00FE3FFE"/>
    <w:rsid w:val="00FE494F"/>
    <w:rsid w:val="00FE4F09"/>
    <w:rsid w:val="00FE5518"/>
    <w:rsid w:val="00FE5ED4"/>
    <w:rsid w:val="00FE64E2"/>
    <w:rsid w:val="00FE75E6"/>
    <w:rsid w:val="00FF037E"/>
    <w:rsid w:val="00FF1443"/>
    <w:rsid w:val="00FF157E"/>
    <w:rsid w:val="00FF17F0"/>
    <w:rsid w:val="00FF2605"/>
    <w:rsid w:val="00FF2C59"/>
    <w:rsid w:val="00FF2E1C"/>
    <w:rsid w:val="00FF327A"/>
    <w:rsid w:val="00FF36FC"/>
    <w:rsid w:val="00FF38AF"/>
    <w:rsid w:val="00FF3B4D"/>
    <w:rsid w:val="00FF3EED"/>
    <w:rsid w:val="00FF3F90"/>
    <w:rsid w:val="00FF3FB6"/>
    <w:rsid w:val="00FF4BD3"/>
    <w:rsid w:val="00FF4F5B"/>
    <w:rsid w:val="00FF5086"/>
    <w:rsid w:val="00FF51B8"/>
    <w:rsid w:val="00FF537F"/>
    <w:rsid w:val="00FF5CB2"/>
    <w:rsid w:val="00FF67CF"/>
    <w:rsid w:val="00FF6ACB"/>
    <w:rsid w:val="00FF6E5F"/>
    <w:rsid w:val="00FF6F90"/>
    <w:rsid w:val="00FF7936"/>
    <w:rsid w:val="00FF7C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10C8"/>
  <w15:docId w15:val="{116FB3C3-3DBF-4C4F-9893-5DCE257A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1D1775"/>
    <w:pPr>
      <w:widowControl w:val="0"/>
      <w:spacing w:line="360" w:lineRule="auto"/>
      <w:jc w:val="both"/>
    </w:pPr>
    <w:rPr>
      <w:kern w:val="2"/>
      <w:sz w:val="18"/>
      <w:szCs w:val="24"/>
    </w:rPr>
  </w:style>
  <w:style w:type="paragraph" w:styleId="1">
    <w:name w:val="heading 1"/>
    <w:basedOn w:val="a0"/>
    <w:next w:val="a0"/>
    <w:link w:val="10"/>
    <w:qFormat/>
    <w:rsid w:val="00282876"/>
    <w:pPr>
      <w:keepNext/>
      <w:keepLines/>
      <w:numPr>
        <w:numId w:val="21"/>
      </w:numPr>
      <w:spacing w:before="340" w:after="330" w:line="578" w:lineRule="auto"/>
      <w:jc w:val="left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qFormat/>
    <w:rsid w:val="00542EDD"/>
    <w:pPr>
      <w:keepNext/>
      <w:numPr>
        <w:ilvl w:val="1"/>
        <w:numId w:val="21"/>
      </w:numPr>
      <w:jc w:val="left"/>
      <w:outlineLvl w:val="1"/>
    </w:pPr>
    <w:rPr>
      <w:rFonts w:ascii="黑体"/>
      <w:b/>
      <w:sz w:val="28"/>
    </w:rPr>
  </w:style>
  <w:style w:type="paragraph" w:styleId="3">
    <w:name w:val="heading 3"/>
    <w:basedOn w:val="a0"/>
    <w:next w:val="a0"/>
    <w:link w:val="30"/>
    <w:uiPriority w:val="9"/>
    <w:qFormat/>
    <w:rsid w:val="007A7A7A"/>
    <w:pPr>
      <w:keepNext/>
      <w:keepLines/>
      <w:numPr>
        <w:ilvl w:val="2"/>
        <w:numId w:val="2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EA637E"/>
    <w:pPr>
      <w:keepNext/>
      <w:keepLines/>
      <w:numPr>
        <w:ilvl w:val="3"/>
        <w:numId w:val="2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5">
    <w:name w:val="heading 5"/>
    <w:basedOn w:val="a0"/>
    <w:next w:val="a0"/>
    <w:link w:val="50"/>
    <w:unhideWhenUsed/>
    <w:rsid w:val="00A61A7E"/>
    <w:pPr>
      <w:keepNext/>
      <w:keepLines/>
      <w:numPr>
        <w:ilvl w:val="4"/>
        <w:numId w:val="2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0"/>
    <w:semiHidden/>
    <w:unhideWhenUsed/>
    <w:qFormat/>
    <w:rsid w:val="00A61A7E"/>
    <w:pPr>
      <w:keepNext/>
      <w:keepLines/>
      <w:numPr>
        <w:ilvl w:val="5"/>
        <w:numId w:val="2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0"/>
    <w:semiHidden/>
    <w:unhideWhenUsed/>
    <w:qFormat/>
    <w:rsid w:val="00A61A7E"/>
    <w:pPr>
      <w:keepNext/>
      <w:keepLines/>
      <w:numPr>
        <w:ilvl w:val="6"/>
        <w:numId w:val="2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semiHidden/>
    <w:unhideWhenUsed/>
    <w:qFormat/>
    <w:rsid w:val="00A61A7E"/>
    <w:pPr>
      <w:keepNext/>
      <w:keepLines/>
      <w:numPr>
        <w:ilvl w:val="7"/>
        <w:numId w:val="2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0"/>
    <w:semiHidden/>
    <w:unhideWhenUsed/>
    <w:qFormat/>
    <w:rsid w:val="00A61A7E"/>
    <w:pPr>
      <w:keepNext/>
      <w:keepLines/>
      <w:numPr>
        <w:ilvl w:val="8"/>
        <w:numId w:val="2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8287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542EDD"/>
    <w:rPr>
      <w:rFonts w:ascii="黑体"/>
      <w:b/>
      <w:kern w:val="2"/>
      <w:sz w:val="28"/>
      <w:szCs w:val="24"/>
    </w:rPr>
  </w:style>
  <w:style w:type="character" w:customStyle="1" w:styleId="30">
    <w:name w:val="标题 3 字符"/>
    <w:basedOn w:val="a1"/>
    <w:link w:val="3"/>
    <w:uiPriority w:val="9"/>
    <w:rsid w:val="005A5279"/>
    <w:rPr>
      <w:b/>
      <w:bCs/>
      <w:kern w:val="2"/>
      <w:sz w:val="24"/>
      <w:szCs w:val="32"/>
    </w:rPr>
  </w:style>
  <w:style w:type="paragraph" w:styleId="a4">
    <w:name w:val="header"/>
    <w:aliases w:val="header odd,Ò³Ã¼"/>
    <w:basedOn w:val="a0"/>
    <w:link w:val="a5"/>
    <w:uiPriority w:val="99"/>
    <w:unhideWhenUsed/>
    <w:rsid w:val="00DB4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5">
    <w:name w:val="页眉 字符"/>
    <w:aliases w:val="header odd 字符,Ò³Ã¼ 字符"/>
    <w:basedOn w:val="a1"/>
    <w:link w:val="a4"/>
    <w:uiPriority w:val="99"/>
    <w:rsid w:val="00DB4F5E"/>
    <w:rPr>
      <w:kern w:val="2"/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DB4F5E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7">
    <w:name w:val="页脚 字符"/>
    <w:basedOn w:val="a1"/>
    <w:link w:val="a6"/>
    <w:uiPriority w:val="99"/>
    <w:rsid w:val="00DB4F5E"/>
    <w:rPr>
      <w:kern w:val="2"/>
      <w:sz w:val="18"/>
      <w:szCs w:val="18"/>
    </w:rPr>
  </w:style>
  <w:style w:type="paragraph" w:styleId="a8">
    <w:name w:val="Balloon Text"/>
    <w:basedOn w:val="a0"/>
    <w:link w:val="a9"/>
    <w:uiPriority w:val="99"/>
    <w:semiHidden/>
    <w:unhideWhenUsed/>
    <w:rsid w:val="00DB4F5E"/>
    <w:pPr>
      <w:spacing w:line="240" w:lineRule="auto"/>
    </w:pPr>
    <w:rPr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DB4F5E"/>
    <w:rPr>
      <w:kern w:val="2"/>
      <w:sz w:val="18"/>
      <w:szCs w:val="18"/>
    </w:rPr>
  </w:style>
  <w:style w:type="paragraph" w:styleId="a">
    <w:name w:val="Subtitle"/>
    <w:basedOn w:val="2"/>
    <w:next w:val="a0"/>
    <w:link w:val="aa"/>
    <w:rsid w:val="001F090D"/>
    <w:pPr>
      <w:numPr>
        <w:numId w:val="14"/>
      </w:numPr>
      <w:ind w:right="180"/>
    </w:pPr>
  </w:style>
  <w:style w:type="paragraph" w:styleId="ab">
    <w:name w:val="Document Map"/>
    <w:basedOn w:val="a0"/>
    <w:link w:val="ac"/>
    <w:uiPriority w:val="99"/>
    <w:semiHidden/>
    <w:unhideWhenUsed/>
    <w:rsid w:val="00DB4F5E"/>
    <w:rPr>
      <w:rFonts w:ascii="宋体"/>
      <w:szCs w:val="18"/>
    </w:rPr>
  </w:style>
  <w:style w:type="character" w:customStyle="1" w:styleId="ac">
    <w:name w:val="文档结构图 字符"/>
    <w:basedOn w:val="a1"/>
    <w:link w:val="ab"/>
    <w:uiPriority w:val="99"/>
    <w:semiHidden/>
    <w:rsid w:val="00DB4F5E"/>
    <w:rPr>
      <w:rFonts w:ascii="宋体"/>
      <w:kern w:val="2"/>
      <w:sz w:val="18"/>
      <w:szCs w:val="18"/>
    </w:rPr>
  </w:style>
  <w:style w:type="character" w:customStyle="1" w:styleId="aa">
    <w:name w:val="副标题 字符"/>
    <w:basedOn w:val="a1"/>
    <w:link w:val="a"/>
    <w:rsid w:val="001F090D"/>
    <w:rPr>
      <w:rFonts w:ascii="黑体"/>
      <w:b/>
      <w:kern w:val="2"/>
      <w:sz w:val="28"/>
      <w:szCs w:val="24"/>
    </w:rPr>
  </w:style>
  <w:style w:type="character" w:customStyle="1" w:styleId="50">
    <w:name w:val="标题 5 字符"/>
    <w:basedOn w:val="a1"/>
    <w:link w:val="5"/>
    <w:rsid w:val="00A61A7E"/>
    <w:rPr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semiHidden/>
    <w:rsid w:val="00A61A7E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styleId="ad">
    <w:name w:val="Hyperlink"/>
    <w:basedOn w:val="a1"/>
    <w:uiPriority w:val="99"/>
    <w:unhideWhenUsed/>
    <w:rsid w:val="00DB4F5E"/>
    <w:rPr>
      <w:color w:val="0000FF"/>
      <w:u w:val="single"/>
    </w:rPr>
  </w:style>
  <w:style w:type="character" w:customStyle="1" w:styleId="40">
    <w:name w:val="标题 4 字符"/>
    <w:basedOn w:val="a1"/>
    <w:link w:val="4"/>
    <w:uiPriority w:val="9"/>
    <w:rsid w:val="00EA637E"/>
    <w:rPr>
      <w:rFonts w:asciiTheme="majorHAnsi" w:eastAsiaTheme="majorEastAsia" w:hAnsiTheme="majorHAnsi" w:cstheme="majorBidi"/>
      <w:b/>
      <w:bCs/>
      <w:kern w:val="2"/>
      <w:sz w:val="24"/>
      <w:szCs w:val="28"/>
    </w:rPr>
  </w:style>
  <w:style w:type="paragraph" w:styleId="ae">
    <w:name w:val="Normal (Web)"/>
    <w:basedOn w:val="a0"/>
    <w:uiPriority w:val="99"/>
    <w:unhideWhenUsed/>
    <w:rsid w:val="00DB4F5E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HTML">
    <w:name w:val="HTML Code"/>
    <w:basedOn w:val="a1"/>
    <w:uiPriority w:val="99"/>
    <w:semiHidden/>
    <w:unhideWhenUsed/>
    <w:rsid w:val="00DB4F5E"/>
    <w:rPr>
      <w:rFonts w:ascii="宋体" w:eastAsia="宋体" w:hAnsi="宋体" w:cs="宋体"/>
      <w:sz w:val="24"/>
      <w:szCs w:val="24"/>
    </w:rPr>
  </w:style>
  <w:style w:type="character" w:styleId="af">
    <w:name w:val="FollowedHyperlink"/>
    <w:basedOn w:val="a1"/>
    <w:uiPriority w:val="99"/>
    <w:semiHidden/>
    <w:unhideWhenUsed/>
    <w:rsid w:val="00DB4F5E"/>
    <w:rPr>
      <w:color w:val="800080"/>
      <w:u w:val="single"/>
    </w:rPr>
  </w:style>
  <w:style w:type="paragraph" w:styleId="TOC">
    <w:name w:val="TOC Heading"/>
    <w:basedOn w:val="1"/>
    <w:next w:val="a0"/>
    <w:uiPriority w:val="39"/>
    <w:semiHidden/>
    <w:unhideWhenUsed/>
    <w:qFormat/>
    <w:rsid w:val="00993950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qFormat/>
    <w:rsid w:val="00993950"/>
    <w:pPr>
      <w:ind w:leftChars="200" w:left="420"/>
    </w:pPr>
  </w:style>
  <w:style w:type="paragraph" w:styleId="31">
    <w:name w:val="toc 3"/>
    <w:basedOn w:val="a0"/>
    <w:next w:val="a0"/>
    <w:autoRedefine/>
    <w:uiPriority w:val="39"/>
    <w:unhideWhenUsed/>
    <w:qFormat/>
    <w:rsid w:val="00993950"/>
    <w:pPr>
      <w:ind w:leftChars="400" w:left="840"/>
    </w:pPr>
  </w:style>
  <w:style w:type="paragraph" w:styleId="11">
    <w:name w:val="toc 1"/>
    <w:basedOn w:val="a0"/>
    <w:next w:val="a0"/>
    <w:autoRedefine/>
    <w:uiPriority w:val="39"/>
    <w:unhideWhenUsed/>
    <w:qFormat/>
    <w:rsid w:val="00FE3FFE"/>
  </w:style>
  <w:style w:type="table" w:styleId="af0">
    <w:name w:val="Table Grid"/>
    <w:basedOn w:val="a2"/>
    <w:uiPriority w:val="59"/>
    <w:rsid w:val="00812D0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70">
    <w:name w:val="标题 7 字符"/>
    <w:basedOn w:val="a1"/>
    <w:link w:val="7"/>
    <w:semiHidden/>
    <w:rsid w:val="00A61A7E"/>
    <w:rPr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semiHidden/>
    <w:rsid w:val="00A61A7E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1"/>
    <w:link w:val="9"/>
    <w:semiHidden/>
    <w:rsid w:val="00A61A7E"/>
    <w:rPr>
      <w:rFonts w:asciiTheme="majorHAnsi" w:eastAsiaTheme="majorEastAsia" w:hAnsiTheme="majorHAnsi" w:cstheme="majorBidi"/>
      <w:kern w:val="2"/>
      <w:sz w:val="21"/>
      <w:szCs w:val="21"/>
    </w:rPr>
  </w:style>
  <w:style w:type="paragraph" w:styleId="af1">
    <w:name w:val="Title"/>
    <w:basedOn w:val="a0"/>
    <w:link w:val="af2"/>
    <w:qFormat/>
    <w:rsid w:val="008C033F"/>
    <w:pPr>
      <w:spacing w:before="240" w:after="60" w:line="240" w:lineRule="auto"/>
      <w:jc w:val="center"/>
      <w:outlineLvl w:val="0"/>
    </w:pPr>
    <w:rPr>
      <w:rFonts w:ascii="Arial" w:hAnsi="Arial"/>
      <w:b/>
      <w:bCs/>
      <w:sz w:val="32"/>
      <w:szCs w:val="32"/>
    </w:rPr>
  </w:style>
  <w:style w:type="character" w:customStyle="1" w:styleId="af2">
    <w:name w:val="标题 字符"/>
    <w:basedOn w:val="a1"/>
    <w:link w:val="af1"/>
    <w:rsid w:val="008C033F"/>
    <w:rPr>
      <w:rFonts w:ascii="Arial" w:hAnsi="Arial"/>
      <w:b/>
      <w:bCs/>
      <w:kern w:val="2"/>
      <w:sz w:val="32"/>
      <w:szCs w:val="32"/>
    </w:rPr>
  </w:style>
  <w:style w:type="paragraph" w:styleId="af3">
    <w:name w:val="Normal Indent"/>
    <w:basedOn w:val="a0"/>
    <w:uiPriority w:val="99"/>
    <w:unhideWhenUsed/>
    <w:rsid w:val="001B56EF"/>
    <w:pPr>
      <w:spacing w:before="200" w:line="240" w:lineRule="auto"/>
      <w:ind w:firstLineChars="200" w:firstLine="420"/>
    </w:pPr>
    <w:rPr>
      <w:rFonts w:asciiTheme="minorHAnsi" w:eastAsiaTheme="minorEastAsia" w:hAnsiTheme="minorHAnsi" w:cstheme="minorBidi"/>
      <w:sz w:val="21"/>
      <w:szCs w:val="22"/>
    </w:rPr>
  </w:style>
  <w:style w:type="character" w:customStyle="1" w:styleId="mw-headline">
    <w:name w:val="mw-headline"/>
    <w:basedOn w:val="a1"/>
    <w:rsid w:val="005C0F06"/>
  </w:style>
  <w:style w:type="paragraph" w:styleId="41">
    <w:name w:val="toc 4"/>
    <w:basedOn w:val="a0"/>
    <w:next w:val="a0"/>
    <w:autoRedefine/>
    <w:uiPriority w:val="39"/>
    <w:unhideWhenUsed/>
    <w:rsid w:val="00D73932"/>
    <w:pPr>
      <w:spacing w:line="240" w:lineRule="auto"/>
      <w:ind w:leftChars="600" w:left="1260"/>
    </w:pPr>
    <w:rPr>
      <w:rFonts w:asciiTheme="minorHAnsi" w:eastAsiaTheme="minorEastAsia" w:hAnsiTheme="minorHAnsi" w:cstheme="minorBidi"/>
      <w:sz w:val="21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D73932"/>
    <w:pPr>
      <w:spacing w:line="240" w:lineRule="auto"/>
      <w:ind w:leftChars="800" w:left="1680"/>
    </w:pPr>
    <w:rPr>
      <w:rFonts w:asciiTheme="minorHAnsi" w:eastAsiaTheme="minorEastAsia" w:hAnsiTheme="minorHAnsi" w:cstheme="minorBidi"/>
      <w:sz w:val="21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D73932"/>
    <w:pPr>
      <w:spacing w:line="240" w:lineRule="auto"/>
      <w:ind w:leftChars="1000" w:left="2100"/>
    </w:pPr>
    <w:rPr>
      <w:rFonts w:asciiTheme="minorHAnsi" w:eastAsiaTheme="minorEastAsia" w:hAnsiTheme="minorHAnsi" w:cstheme="minorBidi"/>
      <w:sz w:val="21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D73932"/>
    <w:pPr>
      <w:spacing w:line="240" w:lineRule="auto"/>
      <w:ind w:leftChars="1200" w:left="2520"/>
    </w:pPr>
    <w:rPr>
      <w:rFonts w:asciiTheme="minorHAnsi" w:eastAsiaTheme="minorEastAsia" w:hAnsiTheme="minorHAnsi" w:cstheme="minorBidi"/>
      <w:sz w:val="21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D73932"/>
    <w:pPr>
      <w:spacing w:line="240" w:lineRule="auto"/>
      <w:ind w:leftChars="1400" w:left="2940"/>
    </w:pPr>
    <w:rPr>
      <w:rFonts w:asciiTheme="minorHAnsi" w:eastAsiaTheme="minorEastAsia" w:hAnsiTheme="minorHAnsi" w:cstheme="minorBidi"/>
      <w:sz w:val="21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D73932"/>
    <w:pPr>
      <w:spacing w:line="240" w:lineRule="auto"/>
      <w:ind w:leftChars="1600" w:left="3360"/>
    </w:pPr>
    <w:rPr>
      <w:rFonts w:asciiTheme="minorHAnsi" w:eastAsiaTheme="minorEastAsia" w:hAnsiTheme="minorHAnsi" w:cstheme="minorBidi"/>
      <w:sz w:val="21"/>
      <w:szCs w:val="22"/>
    </w:rPr>
  </w:style>
  <w:style w:type="character" w:styleId="af4">
    <w:name w:val="Unresolved Mention"/>
    <w:basedOn w:val="a1"/>
    <w:uiPriority w:val="99"/>
    <w:semiHidden/>
    <w:unhideWhenUsed/>
    <w:rsid w:val="00FC0B29"/>
    <w:rPr>
      <w:color w:val="808080"/>
      <w:shd w:val="clear" w:color="auto" w:fill="E6E6E6"/>
    </w:rPr>
  </w:style>
  <w:style w:type="character" w:customStyle="1" w:styleId="fontstyle01">
    <w:name w:val="fontstyle01"/>
    <w:basedOn w:val="a1"/>
    <w:rsid w:val="00661ABD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1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8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3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470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65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9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520236">
                                          <w:marLeft w:val="75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937575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378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7433255">
                                                      <w:marLeft w:val="195"/>
                                                      <w:marRight w:val="19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8445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93771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870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5364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1035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3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5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08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800856">
                                          <w:marLeft w:val="54"/>
                                          <w:marRight w:val="54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062245">
                                              <w:marLeft w:val="0"/>
                                              <w:marRight w:val="0"/>
                                              <w:marTop w:val="43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1652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68646">
                                                      <w:marLeft w:val="140"/>
                                                      <w:marRight w:val="1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2169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431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35294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817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231157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7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8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5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1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3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9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3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2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96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0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1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4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33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4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89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5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51941-99B4-421B-85A8-AE52F683A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7796</TotalTime>
  <Pages>20</Pages>
  <Words>1585</Words>
  <Characters>9035</Characters>
  <Application>Microsoft Office Word</Application>
  <DocSecurity>0</DocSecurity>
  <Lines>75</Lines>
  <Paragraphs>21</Paragraphs>
  <ScaleCrop>false</ScaleCrop>
  <Company/>
  <LinksUpToDate>false</LinksUpToDate>
  <CharactersWithSpaces>10599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dodo</dc:creator>
  <cp:keywords/>
  <dc:description/>
  <cp:lastModifiedBy>祁伟</cp:lastModifiedBy>
  <cp:revision>2425</cp:revision>
  <dcterms:created xsi:type="dcterms:W3CDTF">2014-09-12T07:44:00Z</dcterms:created>
  <dcterms:modified xsi:type="dcterms:W3CDTF">2017-12-30T05:46:00Z</dcterms:modified>
</cp:coreProperties>
</file>